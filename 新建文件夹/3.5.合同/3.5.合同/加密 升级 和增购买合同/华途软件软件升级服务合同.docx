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586D" w:rsidRDefault="004C723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合同登记编号：</w:t>
      </w:r>
    </w:p>
    <w:tbl>
      <w:tblPr>
        <w:tblW w:w="5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73586D"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  <w:tc>
          <w:tcPr>
            <w:tcW w:w="426" w:type="dxa"/>
          </w:tcPr>
          <w:p w:rsidR="0073586D" w:rsidRDefault="0073586D">
            <w:pPr>
              <w:jc w:val="right"/>
              <w:rPr>
                <w:szCs w:val="21"/>
              </w:rPr>
            </w:pPr>
          </w:p>
        </w:tc>
      </w:tr>
    </w:tbl>
    <w:p w:rsidR="0073586D" w:rsidRDefault="0073586D"/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4C7238">
      <w:pPr>
        <w:jc w:val="center"/>
      </w:pPr>
      <w:r>
        <w:rPr>
          <w:noProof/>
        </w:rPr>
        <w:drawing>
          <wp:inline distT="0" distB="0" distL="0" distR="0">
            <wp:extent cx="1638300" cy="542925"/>
            <wp:effectExtent l="1905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6D" w:rsidRDefault="004C7238">
      <w:pPr>
        <w:jc w:val="center"/>
      </w:pPr>
      <w:r>
        <w:rPr>
          <w:noProof/>
        </w:rPr>
        <w:drawing>
          <wp:inline distT="0" distB="0" distL="0" distR="0">
            <wp:extent cx="2733675" cy="53340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73586D">
      <w:pPr>
        <w:jc w:val="center"/>
      </w:pPr>
    </w:p>
    <w:p w:rsidR="0073586D" w:rsidRDefault="004C7238">
      <w:pPr>
        <w:spacing w:line="1000" w:lineRule="exact"/>
        <w:jc w:val="center"/>
        <w:rPr>
          <w:rFonts w:ascii="宋体"/>
          <w:b/>
          <w:sz w:val="44"/>
          <w:szCs w:val="44"/>
        </w:rPr>
      </w:pPr>
      <w:proofErr w:type="gramStart"/>
      <w:r>
        <w:rPr>
          <w:rFonts w:ascii="宋体" w:hint="eastAsia"/>
          <w:b/>
          <w:sz w:val="44"/>
          <w:szCs w:val="44"/>
        </w:rPr>
        <w:t>华途文档</w:t>
      </w:r>
      <w:proofErr w:type="gramEnd"/>
      <w:r>
        <w:rPr>
          <w:rFonts w:ascii="宋体" w:hint="eastAsia"/>
          <w:b/>
          <w:sz w:val="44"/>
          <w:szCs w:val="44"/>
        </w:rPr>
        <w:t>智能加密系统平台</w:t>
      </w:r>
    </w:p>
    <w:p w:rsidR="0073586D" w:rsidRDefault="004C7238">
      <w:pPr>
        <w:spacing w:line="1000" w:lineRule="exact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软件</w:t>
      </w:r>
      <w:r>
        <w:rPr>
          <w:rFonts w:ascii="宋体" w:hAnsi="宋体" w:hint="eastAsia"/>
          <w:b/>
          <w:color w:val="000000"/>
          <w:sz w:val="36"/>
          <w:szCs w:val="36"/>
        </w:rPr>
        <w:t>升级服务</w:t>
      </w:r>
      <w:r>
        <w:rPr>
          <w:rFonts w:ascii="宋体" w:hAnsi="宋体" w:hint="eastAsia"/>
          <w:b/>
          <w:sz w:val="36"/>
          <w:szCs w:val="36"/>
        </w:rPr>
        <w:t>合同书</w:t>
      </w:r>
    </w:p>
    <w:p w:rsidR="0073586D" w:rsidRDefault="004C7238">
      <w:pPr>
        <w:tabs>
          <w:tab w:val="left" w:pos="5220"/>
        </w:tabs>
        <w:spacing w:line="600" w:lineRule="exact"/>
        <w:ind w:right="3062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 xml:space="preserve">          </w:t>
      </w:r>
    </w:p>
    <w:p w:rsidR="0073586D" w:rsidRDefault="004C7238">
      <w:pPr>
        <w:tabs>
          <w:tab w:val="left" w:pos="5220"/>
        </w:tabs>
        <w:spacing w:line="600" w:lineRule="exact"/>
        <w:ind w:right="3062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 xml:space="preserve">          </w:t>
      </w:r>
    </w:p>
    <w:p w:rsidR="0073586D" w:rsidRDefault="0073586D">
      <w:pPr>
        <w:tabs>
          <w:tab w:val="left" w:pos="8280"/>
        </w:tabs>
        <w:spacing w:line="600" w:lineRule="exact"/>
        <w:rPr>
          <w:rFonts w:ascii="宋体" w:hAnsi="宋体"/>
          <w:sz w:val="32"/>
          <w:u w:val="single"/>
        </w:rPr>
      </w:pPr>
    </w:p>
    <w:p w:rsidR="0073586D" w:rsidRDefault="0073586D">
      <w:pPr>
        <w:tabs>
          <w:tab w:val="left" w:pos="8280"/>
        </w:tabs>
        <w:spacing w:line="600" w:lineRule="exact"/>
        <w:jc w:val="center"/>
        <w:rPr>
          <w:rFonts w:ascii="宋体" w:hAnsi="宋体"/>
          <w:sz w:val="32"/>
          <w:u w:val="single"/>
        </w:rPr>
      </w:pPr>
    </w:p>
    <w:p w:rsidR="0073586D" w:rsidRDefault="0073586D">
      <w:pPr>
        <w:tabs>
          <w:tab w:val="left" w:pos="8280"/>
        </w:tabs>
        <w:spacing w:line="600" w:lineRule="exact"/>
        <w:jc w:val="center"/>
        <w:rPr>
          <w:rFonts w:ascii="宋体" w:hAnsi="宋体"/>
          <w:sz w:val="32"/>
          <w:u w:val="single"/>
        </w:rPr>
      </w:pPr>
    </w:p>
    <w:p w:rsidR="0073586D" w:rsidRDefault="004C7238">
      <w:pPr>
        <w:tabs>
          <w:tab w:val="left" w:pos="8460"/>
        </w:tabs>
        <w:spacing w:line="360" w:lineRule="auto"/>
        <w:ind w:right="-180" w:firstLineChars="395" w:firstLine="119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甲    方： </w:t>
      </w:r>
      <w:sdt>
        <w:sdtPr>
          <w:rPr>
            <w:rFonts w:ascii="宋体" w:hAnsi="宋体" w:hint="eastAsia"/>
            <w:b/>
            <w:sz w:val="30"/>
            <w:szCs w:val="30"/>
            <w:u w:val="single"/>
          </w:rPr>
          <w:id w:val="1105217"/>
          <w:placeholder>
            <w:docPart w:val="839BBA856C094D54AC36F4ECDF0566DD"/>
          </w:placeholder>
        </w:sdtPr>
        <w:sdtEndPr/>
        <w:sdtContent>
          <w:r w:rsidR="001019AB" w:rsidRPr="001019AB">
            <w:rPr>
              <w:rFonts w:ascii="宋体" w:hAnsi="宋体" w:hint="eastAsia"/>
              <w:b/>
              <w:sz w:val="30"/>
              <w:szCs w:val="30"/>
              <w:u w:val="single"/>
            </w:rPr>
            <w:t>大</w:t>
          </w:r>
          <w:proofErr w:type="gramStart"/>
          <w:r w:rsidR="001019AB" w:rsidRPr="001019AB">
            <w:rPr>
              <w:rFonts w:ascii="宋体" w:hAnsi="宋体" w:hint="eastAsia"/>
              <w:b/>
              <w:sz w:val="30"/>
              <w:szCs w:val="30"/>
              <w:u w:val="single"/>
            </w:rPr>
            <w:t>冢材料</w:t>
          </w:r>
          <w:proofErr w:type="gramEnd"/>
          <w:r w:rsidR="001019AB" w:rsidRPr="001019AB">
            <w:rPr>
              <w:rFonts w:ascii="宋体" w:hAnsi="宋体" w:hint="eastAsia"/>
              <w:b/>
              <w:sz w:val="30"/>
              <w:szCs w:val="30"/>
              <w:u w:val="single"/>
            </w:rPr>
            <w:t>科技(上海)有限公司</w:t>
          </w:r>
        </w:sdtContent>
      </w:sdt>
      <w:r>
        <w:rPr>
          <w:rFonts w:ascii="宋体" w:hAnsi="宋体" w:hint="eastAsia"/>
          <w:b/>
          <w:sz w:val="30"/>
          <w:szCs w:val="30"/>
        </w:rPr>
        <w:t xml:space="preserve"> </w:t>
      </w:r>
    </w:p>
    <w:p w:rsidR="0073586D" w:rsidRDefault="004C7238">
      <w:pPr>
        <w:tabs>
          <w:tab w:val="left" w:pos="8460"/>
        </w:tabs>
        <w:spacing w:line="360" w:lineRule="auto"/>
        <w:ind w:right="-180" w:firstLineChars="395" w:firstLine="119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乙    方：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杭州</w:t>
      </w:r>
      <w:proofErr w:type="gramStart"/>
      <w:r>
        <w:rPr>
          <w:rFonts w:ascii="宋体" w:hAnsi="宋体" w:hint="eastAsia"/>
          <w:b/>
          <w:bCs/>
          <w:sz w:val="30"/>
          <w:szCs w:val="30"/>
          <w:u w:val="single"/>
        </w:rPr>
        <w:t>华途软件</w:t>
      </w:r>
      <w:proofErr w:type="gramEnd"/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有限公司 </w:t>
      </w:r>
    </w:p>
    <w:p w:rsidR="0073586D" w:rsidRDefault="004C7238">
      <w:pPr>
        <w:tabs>
          <w:tab w:val="left" w:pos="8280"/>
        </w:tabs>
        <w:spacing w:line="360" w:lineRule="auto"/>
        <w:ind w:firstLineChars="395" w:firstLine="119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签订地点：  浙江 省 杭州 市</w:t>
      </w:r>
    </w:p>
    <w:p w:rsidR="0073586D" w:rsidRDefault="004C7238">
      <w:pPr>
        <w:tabs>
          <w:tab w:val="left" w:pos="8280"/>
        </w:tabs>
        <w:spacing w:line="360" w:lineRule="auto"/>
        <w:ind w:firstLineChars="395" w:firstLine="119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签订日期：</w:t>
      </w:r>
      <w:sdt>
        <w:sdtPr>
          <w:rPr>
            <w:rFonts w:ascii="宋体" w:hAnsi="宋体" w:hint="eastAsia"/>
            <w:b/>
            <w:sz w:val="30"/>
            <w:szCs w:val="30"/>
            <w:u w:val="single"/>
          </w:rPr>
          <w:id w:val="1105292"/>
          <w:placeholder>
            <w:docPart w:val="82C1D6D680724670B2F721AB26FE8E39"/>
          </w:placeholder>
        </w:sdtPr>
        <w:sdtEndPr/>
        <w:sdtContent>
          <w:r w:rsidR="001019AB">
            <w:rPr>
              <w:rFonts w:ascii="宋体" w:hAnsi="宋体"/>
              <w:b/>
              <w:sz w:val="30"/>
              <w:szCs w:val="30"/>
              <w:u w:val="single"/>
            </w:rPr>
            <w:t>2017</w:t>
          </w:r>
        </w:sdtContent>
      </w:sdt>
      <w:r>
        <w:rPr>
          <w:rFonts w:ascii="宋体" w:hAnsi="宋体" w:hint="eastAsia"/>
          <w:b/>
          <w:sz w:val="30"/>
          <w:szCs w:val="30"/>
        </w:rPr>
        <w:t>年</w:t>
      </w:r>
      <w:sdt>
        <w:sdtPr>
          <w:rPr>
            <w:rFonts w:ascii="宋体" w:hAnsi="宋体" w:hint="eastAsia"/>
            <w:b/>
            <w:sz w:val="30"/>
            <w:szCs w:val="30"/>
            <w:u w:val="single"/>
          </w:rPr>
          <w:id w:val="1105293"/>
          <w:placeholder>
            <w:docPart w:val="E48FAD485B8D4D9DA33A61420498BF78"/>
          </w:placeholder>
        </w:sdtPr>
        <w:sdtEndPr/>
        <w:sdtContent>
          <w:r w:rsidR="001019AB">
            <w:rPr>
              <w:rFonts w:ascii="宋体" w:hAnsi="宋体"/>
              <w:b/>
              <w:sz w:val="30"/>
              <w:szCs w:val="30"/>
              <w:u w:val="single"/>
            </w:rPr>
            <w:t>04</w:t>
          </w:r>
        </w:sdtContent>
      </w:sdt>
      <w:r>
        <w:rPr>
          <w:rFonts w:ascii="宋体" w:hAnsi="宋体" w:hint="eastAsia"/>
          <w:b/>
          <w:sz w:val="30"/>
          <w:szCs w:val="30"/>
        </w:rPr>
        <w:t>月</w:t>
      </w:r>
      <w:sdt>
        <w:sdtPr>
          <w:rPr>
            <w:rFonts w:ascii="宋体" w:hAnsi="宋体" w:hint="eastAsia"/>
            <w:b/>
            <w:sz w:val="30"/>
            <w:szCs w:val="30"/>
            <w:u w:val="single"/>
          </w:rPr>
          <w:id w:val="1105294"/>
          <w:placeholder>
            <w:docPart w:val="6C98A3C7FD6F44E4B0649858774BE26E"/>
          </w:placeholder>
        </w:sdtPr>
        <w:sdtEndPr/>
        <w:sdtContent>
          <w:r w:rsidR="001019AB">
            <w:rPr>
              <w:rFonts w:ascii="宋体" w:hAnsi="宋体"/>
              <w:b/>
              <w:sz w:val="30"/>
              <w:szCs w:val="30"/>
              <w:u w:val="single"/>
            </w:rPr>
            <w:t>12</w:t>
          </w:r>
        </w:sdtContent>
      </w:sdt>
      <w:r>
        <w:rPr>
          <w:rFonts w:ascii="宋体" w:hAnsi="宋体" w:hint="eastAsia"/>
          <w:b/>
          <w:sz w:val="30"/>
          <w:szCs w:val="30"/>
        </w:rPr>
        <w:t>日</w:t>
      </w:r>
    </w:p>
    <w:p w:rsidR="0073586D" w:rsidRDefault="0073586D">
      <w:pPr>
        <w:tabs>
          <w:tab w:val="left" w:pos="8280"/>
        </w:tabs>
        <w:spacing w:line="400" w:lineRule="exact"/>
        <w:rPr>
          <w:rFonts w:ascii="Tahoma" w:hAnsi="Tahoma"/>
          <w:sz w:val="28"/>
        </w:rPr>
        <w:sectPr w:rsidR="0073586D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826" w:bottom="1440" w:left="1797" w:header="720" w:footer="720" w:gutter="0"/>
          <w:pgNumType w:start="0"/>
          <w:cols w:space="720"/>
          <w:titlePg/>
        </w:sectPr>
      </w:pPr>
    </w:p>
    <w:p w:rsidR="0073586D" w:rsidRDefault="004C7238">
      <w:pPr>
        <w:pStyle w:val="a4"/>
        <w:spacing w:line="360" w:lineRule="auto"/>
        <w:ind w:firstLineChars="200" w:firstLine="42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lastRenderedPageBreak/>
        <w:t>甲、乙双方经过自愿和平等的协商，就甲方购买乙方软件升级服务（或乙方代理第三方软件服务）事宜，签订</w:t>
      </w:r>
      <w:proofErr w:type="gramStart"/>
      <w:r>
        <w:rPr>
          <w:rFonts w:ascii="Tahoma" w:hAnsi="Tahoma" w:hint="eastAsia"/>
          <w:color w:val="000000"/>
          <w:sz w:val="21"/>
          <w:szCs w:val="21"/>
        </w:rPr>
        <w:t>本服务</w:t>
      </w:r>
      <w:proofErr w:type="gramEnd"/>
      <w:r>
        <w:rPr>
          <w:rFonts w:ascii="Tahoma" w:hAnsi="Tahoma" w:hint="eastAsia"/>
          <w:color w:val="000000"/>
          <w:sz w:val="21"/>
          <w:szCs w:val="21"/>
        </w:rPr>
        <w:t>合同。</w:t>
      </w:r>
    </w:p>
    <w:p w:rsidR="0073586D" w:rsidRDefault="004C7238">
      <w:pPr>
        <w:pStyle w:val="a4"/>
        <w:numPr>
          <w:ilvl w:val="0"/>
          <w:numId w:val="1"/>
        </w:numPr>
        <w:tabs>
          <w:tab w:val="clear" w:pos="8280"/>
          <w:tab w:val="left" w:pos="540"/>
          <w:tab w:val="left" w:pos="720"/>
        </w:tabs>
        <w:spacing w:line="360" w:lineRule="auto"/>
        <w:jc w:val="left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购买服务名称和金额</w:t>
      </w:r>
    </w:p>
    <w:p w:rsidR="0073586D" w:rsidRDefault="004C7238">
      <w:pPr>
        <w:pStyle w:val="a4"/>
        <w:spacing w:line="360" w:lineRule="auto"/>
        <w:ind w:firstLineChars="200" w:firstLine="42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甲方自愿购买乙方的软件升级服务；服务名称以及合同金额按下表：</w:t>
      </w:r>
    </w:p>
    <w:p w:rsidR="0073586D" w:rsidRDefault="004C7238">
      <w:pPr>
        <w:pStyle w:val="a4"/>
        <w:spacing w:line="240" w:lineRule="auto"/>
        <w:ind w:firstLineChars="200" w:firstLine="420"/>
        <w:jc w:val="right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（单位：元</w:t>
      </w:r>
      <w:r>
        <w:rPr>
          <w:rFonts w:ascii="Tahoma" w:hAnsi="Tahoma" w:hint="eastAsia"/>
          <w:color w:val="000000"/>
          <w:sz w:val="21"/>
          <w:szCs w:val="21"/>
        </w:rPr>
        <w:t>/</w:t>
      </w:r>
      <w:r>
        <w:rPr>
          <w:rFonts w:ascii="Tahoma" w:hAnsi="Tahoma" w:hint="eastAsia"/>
          <w:color w:val="000000"/>
          <w:sz w:val="21"/>
          <w:szCs w:val="21"/>
        </w:rPr>
        <w:t>人民币）</w:t>
      </w:r>
    </w:p>
    <w:tbl>
      <w:tblPr>
        <w:tblW w:w="7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4127"/>
      </w:tblGrid>
      <w:tr w:rsidR="0073586D">
        <w:trPr>
          <w:cantSplit/>
          <w:trHeight w:val="323"/>
          <w:jc w:val="center"/>
        </w:trPr>
        <w:tc>
          <w:tcPr>
            <w:tcW w:w="2881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3586D" w:rsidRDefault="004C7238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b/>
                <w:color w:val="000000"/>
                <w:sz w:val="21"/>
                <w:szCs w:val="21"/>
              </w:rPr>
            </w:pPr>
            <w:r>
              <w:rPr>
                <w:rFonts w:ascii="Tahoma" w:hAnsi="Tahoma" w:hint="eastAsia"/>
                <w:b/>
                <w:color w:val="000000"/>
                <w:sz w:val="21"/>
                <w:szCs w:val="21"/>
              </w:rPr>
              <w:t>名</w:t>
            </w:r>
            <w:r>
              <w:rPr>
                <w:rFonts w:ascii="Tahoma" w:hAnsi="Tahoma" w:hint="eastAsia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ahoma" w:hAnsi="Tahoma" w:hint="eastAsia"/>
                <w:b/>
                <w:color w:val="000000"/>
                <w:sz w:val="21"/>
                <w:szCs w:val="21"/>
              </w:rPr>
              <w:t>称</w:t>
            </w:r>
          </w:p>
        </w:tc>
        <w:tc>
          <w:tcPr>
            <w:tcW w:w="4127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3586D" w:rsidRDefault="004C7238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b/>
                <w:color w:val="000000"/>
                <w:sz w:val="21"/>
                <w:szCs w:val="21"/>
              </w:rPr>
            </w:pPr>
            <w:r>
              <w:rPr>
                <w:rFonts w:ascii="Tahoma" w:hAnsi="Tahoma" w:hint="eastAsia"/>
                <w:b/>
                <w:color w:val="000000"/>
                <w:sz w:val="21"/>
                <w:szCs w:val="21"/>
              </w:rPr>
              <w:t>价格</w:t>
            </w:r>
          </w:p>
        </w:tc>
      </w:tr>
      <w:tr w:rsidR="0073586D">
        <w:trPr>
          <w:cantSplit/>
          <w:trHeight w:val="716"/>
          <w:jc w:val="center"/>
        </w:trPr>
        <w:tc>
          <w:tcPr>
            <w:tcW w:w="2881" w:type="dxa"/>
            <w:vAlign w:val="center"/>
          </w:tcPr>
          <w:p w:rsidR="0073586D" w:rsidRDefault="007B1F03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color w:val="000000"/>
                <w:sz w:val="21"/>
                <w:szCs w:val="21"/>
              </w:rPr>
            </w:pPr>
            <w:sdt>
              <w:sdtPr>
                <w:rPr>
                  <w:rFonts w:ascii="Tahoma" w:hAnsi="Tahoma" w:hint="eastAsia"/>
                  <w:color w:val="000000"/>
                  <w:sz w:val="21"/>
                  <w:szCs w:val="21"/>
                  <w:u w:val="single"/>
                </w:rPr>
                <w:id w:val="1105227"/>
                <w:placeholder>
                  <w:docPart w:val="93E60475CB174AC59DBE2B444706E5B8"/>
                </w:placeholder>
              </w:sdtPr>
              <w:sdtEndPr/>
              <w:sdtContent>
                <w:proofErr w:type="gramStart"/>
                <w:r w:rsidR="001019AB" w:rsidRPr="001019AB">
                  <w:rPr>
                    <w:rFonts w:ascii="Tahoma" w:hAnsi="Tahoma" w:hint="eastAsia"/>
                    <w:color w:val="000000"/>
                    <w:sz w:val="21"/>
                    <w:szCs w:val="21"/>
                    <w:u w:val="single"/>
                  </w:rPr>
                  <w:t>华途文档</w:t>
                </w:r>
                <w:proofErr w:type="gramEnd"/>
                <w:r w:rsidR="001019AB" w:rsidRPr="001019AB">
                  <w:rPr>
                    <w:rFonts w:ascii="Tahoma" w:hAnsi="Tahoma" w:hint="eastAsia"/>
                    <w:color w:val="000000"/>
                    <w:sz w:val="21"/>
                    <w:szCs w:val="21"/>
                    <w:u w:val="single"/>
                  </w:rPr>
                  <w:t>安全管理系统软件</w:t>
                </w:r>
                <w:r w:rsidR="001019AB" w:rsidRPr="001019AB">
                  <w:rPr>
                    <w:rFonts w:ascii="Tahoma" w:hAnsi="Tahoma" w:hint="eastAsia"/>
                    <w:color w:val="000000"/>
                    <w:sz w:val="21"/>
                    <w:szCs w:val="21"/>
                    <w:u w:val="single"/>
                  </w:rPr>
                  <w:t>V4.0</w:t>
                </w:r>
              </w:sdtContent>
            </w:sdt>
            <w:r w:rsidR="004C7238">
              <w:rPr>
                <w:rFonts w:ascii="Tahoma" w:hAnsi="Tahoma" w:hint="eastAsia"/>
                <w:color w:val="000000"/>
                <w:sz w:val="21"/>
                <w:szCs w:val="21"/>
                <w:u w:val="single"/>
              </w:rPr>
              <w:t xml:space="preserve">                </w:t>
            </w:r>
            <w:r w:rsidR="004C7238">
              <w:rPr>
                <w:rFonts w:ascii="Tahoma" w:hAnsi="Tahoma" w:hint="eastAsia"/>
                <w:color w:val="000000"/>
                <w:sz w:val="21"/>
                <w:szCs w:val="21"/>
              </w:rPr>
              <w:t>升级费</w:t>
            </w:r>
          </w:p>
        </w:tc>
        <w:tc>
          <w:tcPr>
            <w:tcW w:w="4127" w:type="dxa"/>
            <w:vAlign w:val="center"/>
          </w:tcPr>
          <w:p w:rsidR="0073586D" w:rsidRDefault="004C7238" w:rsidP="001019AB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color w:val="000000"/>
                <w:sz w:val="21"/>
                <w:szCs w:val="21"/>
              </w:rPr>
            </w:pPr>
            <w:r>
              <w:rPr>
                <w:rFonts w:ascii="Tahoma" w:hAnsi="Tahoma" w:hint="eastAsia"/>
                <w:color w:val="000000"/>
                <w:sz w:val="21"/>
                <w:szCs w:val="21"/>
              </w:rPr>
              <w:t>￥</w:t>
            </w:r>
            <w:sdt>
              <w:sdtPr>
                <w:rPr>
                  <w:rFonts w:ascii="Tahoma" w:hAnsi="Tahoma" w:hint="eastAsia"/>
                  <w:color w:val="000000"/>
                  <w:sz w:val="21"/>
                  <w:szCs w:val="21"/>
                  <w:u w:val="single"/>
                </w:rPr>
                <w:id w:val="1105290"/>
                <w:placeholder>
                  <w:docPart w:val="543B18ABDC4D4DE6BB8D1C47217C9AB8"/>
                </w:placeholder>
              </w:sdtPr>
              <w:sdtEndPr/>
              <w:sdtContent>
                <w:r w:rsidR="001019AB">
                  <w:rPr>
                    <w:rFonts w:ascii="Tahoma" w:hAnsi="Tahoma"/>
                    <w:color w:val="000000"/>
                    <w:sz w:val="21"/>
                    <w:szCs w:val="21"/>
                    <w:u w:val="single"/>
                  </w:rPr>
                  <w:t>3000.00</w:t>
                </w:r>
              </w:sdtContent>
            </w:sdt>
          </w:p>
        </w:tc>
      </w:tr>
      <w:tr w:rsidR="0073586D">
        <w:trPr>
          <w:cantSplit/>
          <w:trHeight w:val="716"/>
          <w:jc w:val="center"/>
        </w:trPr>
        <w:tc>
          <w:tcPr>
            <w:tcW w:w="2881" w:type="dxa"/>
            <w:vAlign w:val="center"/>
          </w:tcPr>
          <w:p w:rsidR="0073586D" w:rsidRDefault="004C7238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color w:val="000000"/>
                <w:sz w:val="21"/>
                <w:szCs w:val="21"/>
              </w:rPr>
            </w:pPr>
            <w:r>
              <w:rPr>
                <w:rFonts w:ascii="Tahoma" w:hAnsi="Tahoma" w:hint="eastAsia"/>
                <w:color w:val="000000"/>
                <w:sz w:val="21"/>
                <w:szCs w:val="21"/>
              </w:rPr>
              <w:t>升级实施费</w:t>
            </w:r>
          </w:p>
        </w:tc>
        <w:tc>
          <w:tcPr>
            <w:tcW w:w="4127" w:type="dxa"/>
            <w:vAlign w:val="center"/>
          </w:tcPr>
          <w:p w:rsidR="0073586D" w:rsidRDefault="004C7238" w:rsidP="001019AB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color w:val="000000"/>
                <w:sz w:val="21"/>
                <w:szCs w:val="21"/>
              </w:rPr>
            </w:pPr>
            <w:r>
              <w:rPr>
                <w:rFonts w:ascii="Tahoma" w:hAnsi="Tahoma" w:hint="eastAsia"/>
                <w:color w:val="000000"/>
                <w:sz w:val="21"/>
                <w:szCs w:val="21"/>
              </w:rPr>
              <w:t>￥</w:t>
            </w:r>
            <w:sdt>
              <w:sdtPr>
                <w:rPr>
                  <w:rFonts w:ascii="Tahoma" w:hAnsi="Tahoma" w:hint="eastAsia"/>
                  <w:color w:val="000000"/>
                  <w:sz w:val="21"/>
                  <w:szCs w:val="21"/>
                  <w:u w:val="single"/>
                </w:rPr>
                <w:id w:val="1105291"/>
                <w:placeholder>
                  <w:docPart w:val="DD14D5BF0B4A408CA5CD689C1B6DE2EC"/>
                </w:placeholder>
              </w:sdtPr>
              <w:sdtEndPr/>
              <w:sdtContent>
                <w:r w:rsidR="001019AB">
                  <w:rPr>
                    <w:rFonts w:ascii="Tahoma" w:hAnsi="Tahoma"/>
                    <w:color w:val="000000"/>
                    <w:sz w:val="21"/>
                    <w:szCs w:val="21"/>
                    <w:u w:val="single"/>
                  </w:rPr>
                  <w:t>0.00</w:t>
                </w:r>
              </w:sdtContent>
            </w:sdt>
          </w:p>
        </w:tc>
      </w:tr>
      <w:tr w:rsidR="0073586D">
        <w:trPr>
          <w:cantSplit/>
          <w:trHeight w:val="716"/>
          <w:jc w:val="center"/>
        </w:trPr>
        <w:tc>
          <w:tcPr>
            <w:tcW w:w="2881" w:type="dxa"/>
            <w:vAlign w:val="center"/>
          </w:tcPr>
          <w:p w:rsidR="0073586D" w:rsidRDefault="004C7238">
            <w:pPr>
              <w:pStyle w:val="a4"/>
              <w:spacing w:line="240" w:lineRule="auto"/>
              <w:ind w:firstLine="0"/>
              <w:jc w:val="center"/>
              <w:rPr>
                <w:rFonts w:ascii="Tahoma" w:hAnsi="Tahoma"/>
                <w:color w:val="000000"/>
                <w:sz w:val="21"/>
                <w:szCs w:val="21"/>
              </w:rPr>
            </w:pPr>
            <w:r>
              <w:rPr>
                <w:rFonts w:ascii="Tahoma" w:hAnsi="Tahoma" w:hint="eastAsia"/>
                <w:color w:val="000000"/>
                <w:sz w:val="21"/>
                <w:szCs w:val="21"/>
              </w:rPr>
              <w:t>总计</w:t>
            </w:r>
          </w:p>
        </w:tc>
        <w:tc>
          <w:tcPr>
            <w:tcW w:w="4127" w:type="dxa"/>
            <w:vAlign w:val="center"/>
          </w:tcPr>
          <w:p w:rsidR="0073586D" w:rsidRDefault="004C7238" w:rsidP="001019AB">
            <w:pPr>
              <w:pStyle w:val="a4"/>
              <w:spacing w:line="240" w:lineRule="auto"/>
              <w:ind w:firstLine="0"/>
              <w:rPr>
                <w:rFonts w:ascii="Tahoma" w:hAnsi="Tahoma"/>
                <w:color w:val="FF0000"/>
                <w:sz w:val="21"/>
                <w:szCs w:val="21"/>
                <w:u w:val="single"/>
              </w:rPr>
            </w:pPr>
            <w:r>
              <w:rPr>
                <w:rFonts w:ascii="Tahoma" w:hAnsi="Tahoma" w:hint="eastAsia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Tahoma" w:hAnsi="Tahoma" w:hint="eastAsia"/>
                <w:color w:val="000000"/>
                <w:sz w:val="21"/>
                <w:szCs w:val="21"/>
              </w:rPr>
              <w:t>￥</w:t>
            </w:r>
            <w:sdt>
              <w:sdtPr>
                <w:rPr>
                  <w:rFonts w:ascii="Tahoma" w:hAnsi="Tahoma" w:hint="eastAsia"/>
                  <w:color w:val="000000"/>
                  <w:sz w:val="21"/>
                  <w:szCs w:val="21"/>
                  <w:u w:val="single"/>
                </w:rPr>
                <w:id w:val="2064292720"/>
                <w:placeholder>
                  <w:docPart w:val="{35c92a3d-3826-40c7-ab24-a0e1ee391bdd}"/>
                </w:placeholder>
              </w:sdtPr>
              <w:sdtEndPr/>
              <w:sdtContent>
                <w:r w:rsidR="001019AB">
                  <w:rPr>
                    <w:rFonts w:ascii="Tahoma" w:hAnsi="Tahoma"/>
                    <w:color w:val="000000"/>
                    <w:sz w:val="21"/>
                    <w:szCs w:val="21"/>
                    <w:u w:val="single"/>
                  </w:rPr>
                  <w:t>3000.00</w:t>
                </w:r>
              </w:sdtContent>
            </w:sdt>
          </w:p>
        </w:tc>
      </w:tr>
    </w:tbl>
    <w:p w:rsidR="0073586D" w:rsidRDefault="004C7238">
      <w:pPr>
        <w:pStyle w:val="a4"/>
        <w:spacing w:beforeLines="50" w:before="120" w:afterLines="50" w:after="120" w:line="360" w:lineRule="auto"/>
        <w:ind w:firstLineChars="200" w:firstLine="42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本合同总金额为</w:t>
      </w:r>
      <w:sdt>
        <w:sdtPr>
          <w:rPr>
            <w:rFonts w:ascii="Tahoma" w:hAnsi="Tahoma" w:hint="eastAsia"/>
            <w:color w:val="000000"/>
            <w:sz w:val="21"/>
            <w:szCs w:val="21"/>
            <w:u w:val="single"/>
          </w:rPr>
          <w:id w:val="1105232"/>
          <w:placeholder>
            <w:docPart w:val="81A9DB8B22FA441EB9FF14D19E55C3B2"/>
          </w:placeholder>
        </w:sdtPr>
        <w:sdtEndPr/>
        <w:sdtContent>
          <w:r w:rsidR="001019AB">
            <w:rPr>
              <w:rFonts w:ascii="Tahoma" w:hAnsi="Tahoma" w:hint="eastAsia"/>
              <w:color w:val="000000"/>
              <w:sz w:val="21"/>
              <w:szCs w:val="21"/>
              <w:u w:val="single"/>
            </w:rPr>
            <w:t>叁仟圆</w:t>
          </w:r>
        </w:sdtContent>
      </w:sdt>
      <w:r>
        <w:rPr>
          <w:rFonts w:ascii="Tahoma" w:hAnsi="Tahoma" w:hint="eastAsia"/>
          <w:color w:val="000000"/>
          <w:sz w:val="21"/>
          <w:szCs w:val="21"/>
        </w:rPr>
        <w:t>整（人民币￥</w:t>
      </w:r>
      <w:sdt>
        <w:sdtPr>
          <w:rPr>
            <w:rFonts w:ascii="Tahoma" w:hAnsi="Tahoma" w:hint="eastAsia"/>
            <w:color w:val="000000"/>
            <w:sz w:val="21"/>
            <w:szCs w:val="21"/>
            <w:u w:val="single"/>
          </w:rPr>
          <w:id w:val="1105234"/>
          <w:placeholder>
            <w:docPart w:val="57FF70F2787E4D50978A831A03BF71F5"/>
          </w:placeholder>
        </w:sdtPr>
        <w:sdtEndPr/>
        <w:sdtContent>
          <w:r w:rsidR="001019AB">
            <w:rPr>
              <w:rFonts w:ascii="Tahoma" w:hAnsi="Tahoma"/>
              <w:color w:val="000000"/>
              <w:sz w:val="21"/>
              <w:szCs w:val="21"/>
              <w:u w:val="single"/>
            </w:rPr>
            <w:t>3000.00</w:t>
          </w:r>
        </w:sdtContent>
      </w:sdt>
      <w:r>
        <w:rPr>
          <w:rFonts w:ascii="Tahoma" w:hAnsi="Tahoma" w:hint="eastAsia"/>
          <w:color w:val="000000"/>
          <w:sz w:val="21"/>
          <w:szCs w:val="21"/>
          <w:u w:val="single"/>
        </w:rPr>
        <w:t xml:space="preserve">      </w:t>
      </w:r>
      <w:r>
        <w:rPr>
          <w:rFonts w:ascii="Tahoma" w:hAnsi="Tahoma" w:hint="eastAsia"/>
          <w:color w:val="000000"/>
          <w:sz w:val="21"/>
          <w:szCs w:val="21"/>
        </w:rPr>
        <w:t>整）。</w:t>
      </w:r>
    </w:p>
    <w:p w:rsidR="0073586D" w:rsidRDefault="004C7238">
      <w:pPr>
        <w:pStyle w:val="a4"/>
        <w:numPr>
          <w:ilvl w:val="0"/>
          <w:numId w:val="1"/>
        </w:numPr>
        <w:tabs>
          <w:tab w:val="clear" w:pos="8280"/>
          <w:tab w:val="left" w:pos="540"/>
          <w:tab w:val="left" w:pos="720"/>
        </w:tabs>
        <w:spacing w:line="360" w:lineRule="auto"/>
        <w:jc w:val="left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付款方式</w:t>
      </w:r>
    </w:p>
    <w:p w:rsidR="0073586D" w:rsidRDefault="004C7238">
      <w:pPr>
        <w:pStyle w:val="a4"/>
        <w:spacing w:line="360" w:lineRule="auto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本合同签订后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个工作日内，甲方应向乙方支付人民币</w:t>
      </w:r>
      <w:sdt>
        <w:sdtPr>
          <w:rPr>
            <w:rFonts w:hint="eastAsia"/>
            <w:color w:val="000000"/>
            <w:sz w:val="21"/>
            <w:szCs w:val="21"/>
            <w:u w:val="single"/>
          </w:rPr>
          <w:id w:val="1105237"/>
          <w:placeholder>
            <w:docPart w:val="B3F7408AC44641ADB7216E504CBCC7BB"/>
          </w:placeholder>
        </w:sdtPr>
        <w:sdtEndPr/>
        <w:sdtContent>
          <w:r w:rsidR="005B4EFB">
            <w:rPr>
              <w:color w:val="000000"/>
              <w:sz w:val="21"/>
              <w:szCs w:val="21"/>
              <w:u w:val="single"/>
            </w:rPr>
            <w:t>3000.00</w:t>
          </w:r>
        </w:sdtContent>
      </w:sdt>
      <w:r>
        <w:rPr>
          <w:rFonts w:hint="eastAsia"/>
          <w:color w:val="000000"/>
          <w:sz w:val="21"/>
          <w:szCs w:val="21"/>
          <w:u w:val="single"/>
        </w:rPr>
        <w:t xml:space="preserve">       </w:t>
      </w:r>
      <w:r>
        <w:rPr>
          <w:rFonts w:hint="eastAsia"/>
          <w:color w:val="000000"/>
          <w:sz w:val="21"/>
          <w:szCs w:val="21"/>
        </w:rPr>
        <w:t>元，乙方提供等额发票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乙方为甲方做好软件的升级工作</w:t>
      </w:r>
      <w:r>
        <w:rPr>
          <w:rFonts w:ascii="Tahoma" w:hAnsi="Tahoma" w:hint="eastAsia"/>
          <w:sz w:val="21"/>
          <w:szCs w:val="21"/>
        </w:rPr>
        <w:t>。</w:t>
      </w:r>
    </w:p>
    <w:p w:rsidR="0073586D" w:rsidRDefault="004C7238">
      <w:pPr>
        <w:pStyle w:val="a4"/>
        <w:numPr>
          <w:ilvl w:val="0"/>
          <w:numId w:val="1"/>
        </w:numPr>
        <w:tabs>
          <w:tab w:val="clear" w:pos="8280"/>
          <w:tab w:val="left" w:pos="540"/>
          <w:tab w:val="left" w:pos="720"/>
        </w:tabs>
        <w:spacing w:line="360" w:lineRule="auto"/>
        <w:ind w:left="0" w:firstLine="0"/>
        <w:jc w:val="left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服务定义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Chars="100" w:firstLine="21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 xml:space="preserve"> 1</w:t>
      </w:r>
      <w:r>
        <w:rPr>
          <w:rFonts w:ascii="Tahoma" w:hAnsi="Tahoma" w:hint="eastAsia"/>
          <w:color w:val="000000"/>
          <w:sz w:val="21"/>
          <w:szCs w:val="21"/>
        </w:rPr>
        <w:t>、</w:t>
      </w:r>
      <w:r>
        <w:rPr>
          <w:rFonts w:ascii="Tahoma" w:hAnsi="Tahoma" w:hint="eastAsia"/>
          <w:color w:val="000000"/>
          <w:sz w:val="21"/>
          <w:szCs w:val="21"/>
        </w:rPr>
        <w:t xml:space="preserve">  </w:t>
      </w:r>
      <w:r>
        <w:rPr>
          <w:rFonts w:ascii="Tahoma" w:hAnsi="Tahoma" w:hint="eastAsia"/>
          <w:color w:val="000000"/>
          <w:sz w:val="21"/>
          <w:szCs w:val="21"/>
        </w:rPr>
        <w:t>版本提供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="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 xml:space="preserve">　　乙方提供升级版本的完整安装包，用户使用手册及版本说明等文档。</w:t>
      </w:r>
    </w:p>
    <w:p w:rsidR="0073586D" w:rsidRDefault="004C7238">
      <w:pPr>
        <w:pStyle w:val="a4"/>
        <w:numPr>
          <w:ilvl w:val="0"/>
          <w:numId w:val="2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升级服务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="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 xml:space="preserve">　　乙方配备专人提供技术支持，协助甲方完成产品升级，服务器安装及客户</w:t>
      </w:r>
      <w:proofErr w:type="gramStart"/>
      <w:r>
        <w:rPr>
          <w:rFonts w:ascii="Tahoma" w:hAnsi="Tahoma" w:hint="eastAsia"/>
          <w:color w:val="000000"/>
          <w:sz w:val="21"/>
          <w:szCs w:val="21"/>
        </w:rPr>
        <w:t>端安</w:t>
      </w:r>
      <w:proofErr w:type="gramEnd"/>
      <w:r>
        <w:rPr>
          <w:rFonts w:ascii="Tahoma" w:hAnsi="Tahoma" w:hint="eastAsia"/>
          <w:color w:val="000000"/>
          <w:sz w:val="21"/>
          <w:szCs w:val="21"/>
        </w:rPr>
        <w:t>装。如需升级加密锁，乙方免费提供加密锁升级服务。</w:t>
      </w:r>
    </w:p>
    <w:p w:rsidR="0073586D" w:rsidRDefault="004C7238">
      <w:pPr>
        <w:pStyle w:val="a4"/>
        <w:numPr>
          <w:ilvl w:val="0"/>
          <w:numId w:val="2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培训服务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="0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 xml:space="preserve">　　乙方为甲方培训以下人员提供</w:t>
      </w:r>
      <w:r>
        <w:rPr>
          <w:rFonts w:ascii="Tahoma" w:hAnsi="Tahoma"/>
          <w:sz w:val="21"/>
          <w:szCs w:val="21"/>
        </w:rPr>
        <w:t>培训服务</w:t>
      </w:r>
      <w:r>
        <w:rPr>
          <w:rFonts w:ascii="Tahoma" w:hAnsi="Tahoma" w:hint="eastAsia"/>
          <w:sz w:val="21"/>
          <w:szCs w:val="21"/>
        </w:rPr>
        <w:t>：</w:t>
      </w:r>
    </w:p>
    <w:p w:rsidR="0073586D" w:rsidRDefault="004C7238">
      <w:pPr>
        <w:pStyle w:val="a4"/>
        <w:numPr>
          <w:ilvl w:val="2"/>
          <w:numId w:val="3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系统管理员：负责系统的软件支持与管理维护。</w:t>
      </w:r>
    </w:p>
    <w:p w:rsidR="0073586D" w:rsidRDefault="004C7238">
      <w:pPr>
        <w:pStyle w:val="a4"/>
        <w:numPr>
          <w:ilvl w:val="2"/>
          <w:numId w:val="3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日志管理员：负责系统日志的管理与维护。</w:t>
      </w:r>
    </w:p>
    <w:p w:rsidR="0073586D" w:rsidRDefault="004C7238">
      <w:pPr>
        <w:pStyle w:val="a4"/>
        <w:numPr>
          <w:ilvl w:val="2"/>
          <w:numId w:val="3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系统操作员：负责系统的具体操作和使用。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="0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 xml:space="preserve">　　对甲方人员的培训包括以下方面的内容：</w:t>
      </w:r>
    </w:p>
    <w:p w:rsidR="0073586D" w:rsidRDefault="004C7238">
      <w:pPr>
        <w:pStyle w:val="a4"/>
        <w:numPr>
          <w:ilvl w:val="2"/>
          <w:numId w:val="4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软件系统总体框架以及模块划分介绍。</w:t>
      </w:r>
    </w:p>
    <w:p w:rsidR="0073586D" w:rsidRDefault="004C7238">
      <w:pPr>
        <w:pStyle w:val="a4"/>
        <w:numPr>
          <w:ilvl w:val="2"/>
          <w:numId w:val="4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各单元模块的使用操作方法培训。</w:t>
      </w:r>
    </w:p>
    <w:p w:rsidR="0073586D" w:rsidRDefault="004C7238">
      <w:pPr>
        <w:pStyle w:val="a4"/>
        <w:numPr>
          <w:ilvl w:val="2"/>
          <w:numId w:val="4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系统的安装，配置，调试方法培训。</w:t>
      </w:r>
    </w:p>
    <w:p w:rsidR="0073586D" w:rsidRDefault="004C7238">
      <w:pPr>
        <w:pStyle w:val="a4"/>
        <w:numPr>
          <w:ilvl w:val="2"/>
          <w:numId w:val="4"/>
        </w:numPr>
        <w:tabs>
          <w:tab w:val="clear" w:pos="8280"/>
        </w:tabs>
        <w:spacing w:line="360" w:lineRule="auto"/>
        <w:rPr>
          <w:rFonts w:ascii="Tahoma" w:hAnsi="Tahoma"/>
          <w:sz w:val="21"/>
          <w:szCs w:val="21"/>
        </w:rPr>
      </w:pPr>
      <w:r>
        <w:rPr>
          <w:rFonts w:ascii="Tahoma" w:hAnsi="Tahoma" w:hint="eastAsia"/>
          <w:sz w:val="21"/>
          <w:szCs w:val="21"/>
        </w:rPr>
        <w:t>软件配置、使用的注意事项。</w:t>
      </w:r>
    </w:p>
    <w:p w:rsidR="0073586D" w:rsidRPr="0073586D" w:rsidRDefault="004C7238">
      <w:pPr>
        <w:pStyle w:val="a4"/>
        <w:numPr>
          <w:ilvl w:val="0"/>
          <w:numId w:val="2"/>
        </w:numPr>
        <w:tabs>
          <w:tab w:val="clear" w:pos="8280"/>
        </w:tabs>
        <w:spacing w:line="360" w:lineRule="auto"/>
        <w:rPr>
          <w:ins w:id="0" w:author="Administrator" w:date="2016-11-24T21:08:00Z"/>
          <w:rFonts w:ascii="Tahoma" w:hAnsi="Tahoma"/>
          <w:color w:val="000000"/>
          <w:sz w:val="21"/>
          <w:szCs w:val="21"/>
          <w:rPrChange w:id="1" w:author="Administrator" w:date="2016-11-25T18:11:00Z">
            <w:rPr>
              <w:ins w:id="2" w:author="Administrator" w:date="2016-11-24T21:08:00Z"/>
              <w:color w:val="000000"/>
              <w:sz w:val="21"/>
              <w:szCs w:val="21"/>
            </w:rPr>
          </w:rPrChange>
        </w:rPr>
      </w:pPr>
      <w:ins w:id="3" w:author="Administrator" w:date="2016-11-24T21:06:00Z">
        <w:r>
          <w:rPr>
            <w:rFonts w:ascii="Tahoma" w:hAnsi="Tahoma" w:hint="eastAsia"/>
            <w:color w:val="000000"/>
            <w:sz w:val="21"/>
            <w:szCs w:val="21"/>
          </w:rPr>
          <w:t>升级后，乙方提供</w:t>
        </w:r>
        <w:r>
          <w:rPr>
            <w:rFonts w:ascii="Tahoma" w:hAnsi="Tahoma" w:hint="eastAsia"/>
            <w:color w:val="000000"/>
            <w:sz w:val="21"/>
            <w:szCs w:val="21"/>
          </w:rPr>
          <w:t>3</w:t>
        </w:r>
        <w:r>
          <w:rPr>
            <w:rFonts w:ascii="Tahoma" w:hAnsi="Tahoma" w:hint="eastAsia"/>
            <w:color w:val="000000"/>
            <w:sz w:val="21"/>
            <w:szCs w:val="21"/>
          </w:rPr>
          <w:t>个月</w:t>
        </w:r>
        <w:proofErr w:type="gramStart"/>
        <w:r>
          <w:rPr>
            <w:rFonts w:ascii="Tahoma" w:hAnsi="Tahoma" w:hint="eastAsia"/>
            <w:color w:val="000000"/>
            <w:sz w:val="21"/>
            <w:szCs w:val="21"/>
          </w:rPr>
          <w:t>的维保服务</w:t>
        </w:r>
      </w:ins>
      <w:proofErr w:type="gramEnd"/>
      <w:ins w:id="4" w:author="Administrator" w:date="2016-11-24T21:07:00Z">
        <w:r>
          <w:rPr>
            <w:rFonts w:ascii="Tahoma" w:hAnsi="Tahoma" w:hint="eastAsia"/>
            <w:color w:val="000000"/>
            <w:sz w:val="21"/>
            <w:szCs w:val="21"/>
          </w:rPr>
          <w:t>期限，服务期满后</w:t>
        </w:r>
        <w:proofErr w:type="gramStart"/>
        <w:r>
          <w:rPr>
            <w:rFonts w:ascii="Tahoma" w:hAnsi="Tahoma" w:hint="eastAsia"/>
            <w:color w:val="000000"/>
            <w:sz w:val="21"/>
            <w:szCs w:val="21"/>
          </w:rPr>
          <w:t>的</w:t>
        </w:r>
      </w:ins>
      <w:ins w:id="5" w:author="Administrator" w:date="2016-11-24T21:08:00Z">
        <w:r>
          <w:rPr>
            <w:rFonts w:ascii="Tahoma" w:hAnsi="Tahoma" w:hint="eastAsia"/>
            <w:color w:val="000000"/>
            <w:sz w:val="21"/>
            <w:szCs w:val="21"/>
          </w:rPr>
          <w:t>维保服务</w:t>
        </w:r>
        <w:proofErr w:type="gramEnd"/>
        <w:r>
          <w:rPr>
            <w:rFonts w:ascii="Tahoma" w:hAnsi="Tahoma" w:hint="eastAsia"/>
            <w:color w:val="000000"/>
            <w:sz w:val="21"/>
            <w:szCs w:val="21"/>
          </w:rPr>
          <w:t>需重新签订协议执行。</w:t>
        </w:r>
      </w:ins>
    </w:p>
    <w:p w:rsidR="0073586D" w:rsidRDefault="004C7238">
      <w:pPr>
        <w:pStyle w:val="a4"/>
        <w:numPr>
          <w:ilvl w:val="0"/>
          <w:numId w:val="2"/>
        </w:numPr>
        <w:tabs>
          <w:tab w:val="clear" w:pos="8280"/>
        </w:tabs>
        <w:spacing w:line="360" w:lineRule="auto"/>
        <w:rPr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lastRenderedPageBreak/>
        <w:t>如有涉及二次开发服务，费用另行协商确</w:t>
      </w:r>
      <w:r>
        <w:rPr>
          <w:rFonts w:ascii="Tahoma" w:hAnsi="Tahoma"/>
          <w:color w:val="000000"/>
          <w:sz w:val="21"/>
          <w:szCs w:val="21"/>
        </w:rPr>
        <w:t>定</w:t>
      </w:r>
      <w:r>
        <w:rPr>
          <w:rFonts w:ascii="Tahoma" w:hAnsi="Tahoma" w:hint="eastAsia"/>
          <w:color w:val="000000"/>
          <w:sz w:val="21"/>
          <w:szCs w:val="21"/>
        </w:rPr>
        <w:t>。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="0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四、责任约定</w:t>
      </w:r>
    </w:p>
    <w:p w:rsidR="0073586D" w:rsidRDefault="004C7238">
      <w:pPr>
        <w:pStyle w:val="a4"/>
        <w:numPr>
          <w:ilvl w:val="0"/>
          <w:numId w:val="5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因乙方人员未按合同规定执行合同相关要求服务的，相关费用由乙方承担。</w:t>
      </w:r>
    </w:p>
    <w:p w:rsidR="0073586D" w:rsidRDefault="004C7238">
      <w:pPr>
        <w:pStyle w:val="a4"/>
        <w:numPr>
          <w:ilvl w:val="0"/>
          <w:numId w:val="5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上述所有服务内容，乙方承诺最终解决甲方所提出的关于加密软件的问题。</w:t>
      </w:r>
    </w:p>
    <w:p w:rsidR="0073586D" w:rsidRDefault="004C7238">
      <w:pPr>
        <w:pStyle w:val="a4"/>
        <w:numPr>
          <w:ilvl w:val="0"/>
          <w:numId w:val="5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在服务过程中，甲方承诺积极配合乙方人员，提供解决问题所需的各种硬件、软件设备以及人员支持。若因甲方不提供相关配合，引起的服务不成功，责任由甲方承担。</w:t>
      </w:r>
    </w:p>
    <w:p w:rsidR="0073586D" w:rsidRDefault="004C7238">
      <w:pPr>
        <w:pStyle w:val="a4"/>
        <w:numPr>
          <w:ilvl w:val="0"/>
          <w:numId w:val="5"/>
        </w:numPr>
        <w:tabs>
          <w:tab w:val="clear" w:pos="8280"/>
        </w:tabs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乙方对甲方提供的用于系统初始化的管理信息系统、业务、生产有关资料和数据信息保密</w:t>
      </w:r>
      <w:r>
        <w:rPr>
          <w:rFonts w:hint="eastAsia"/>
          <w:color w:val="000000"/>
          <w:sz w:val="21"/>
          <w:szCs w:val="21"/>
        </w:rPr>
        <w:t>；</w:t>
      </w:r>
    </w:p>
    <w:p w:rsidR="0073586D" w:rsidRDefault="004C7238">
      <w:pPr>
        <w:pStyle w:val="a4"/>
        <w:numPr>
          <w:ilvl w:val="0"/>
          <w:numId w:val="5"/>
        </w:numPr>
        <w:tabs>
          <w:tab w:val="clear" w:pos="8280"/>
        </w:tabs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乙方有义务</w:t>
      </w:r>
      <w:r>
        <w:rPr>
          <w:rFonts w:hint="eastAsia"/>
          <w:color w:val="000000"/>
          <w:sz w:val="21"/>
          <w:szCs w:val="21"/>
        </w:rPr>
        <w:t>对甲方系统管理员和技术人员进行加密软件产品升级功能操作培训。</w:t>
      </w:r>
    </w:p>
    <w:p w:rsidR="0073586D" w:rsidRDefault="004C7238">
      <w:pPr>
        <w:pStyle w:val="a4"/>
        <w:tabs>
          <w:tab w:val="clear" w:pos="8280"/>
          <w:tab w:val="left" w:pos="540"/>
          <w:tab w:val="left" w:pos="720"/>
        </w:tabs>
        <w:spacing w:line="360" w:lineRule="auto"/>
        <w:ind w:leftChars="-350" w:left="-735"/>
        <w:jc w:val="left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 xml:space="preserve">  </w:t>
      </w: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五、违约责任</w:t>
      </w:r>
    </w:p>
    <w:p w:rsidR="0073586D" w:rsidRDefault="004C7238">
      <w:pPr>
        <w:pStyle w:val="a4"/>
        <w:tabs>
          <w:tab w:val="clear" w:pos="8280"/>
        </w:tabs>
        <w:spacing w:line="360" w:lineRule="auto"/>
        <w:ind w:firstLineChars="200" w:firstLine="420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甲、乙双方应按照《中华人民共和国合同法》规范各自执行合同的行为，对违约责任按照《中华人民共和国合同法》第七章的规定执行。双方协商后特别约定：</w:t>
      </w:r>
    </w:p>
    <w:p w:rsidR="0073586D" w:rsidRDefault="004C7238">
      <w:pPr>
        <w:pStyle w:val="a4"/>
        <w:numPr>
          <w:ilvl w:val="0"/>
          <w:numId w:val="6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甲方未按规定的付款方式向乙方支付货款时，乙方有权不向甲方提供本合同规定的软件服务，可以决定是否终止本合同。甲方应向乙方支付违约金</w:t>
      </w:r>
      <w:r>
        <w:rPr>
          <w:rFonts w:ascii="Tahoma" w:hAnsi="Tahoma" w:hint="eastAsia"/>
          <w:color w:val="000000"/>
          <w:sz w:val="21"/>
          <w:szCs w:val="21"/>
          <w:u w:val="single"/>
        </w:rPr>
        <w:t>本合</w:t>
      </w:r>
      <w:r>
        <w:rPr>
          <w:rFonts w:ascii="Tahoma" w:hAnsi="Tahoma"/>
          <w:color w:val="000000"/>
          <w:sz w:val="21"/>
          <w:szCs w:val="21"/>
          <w:u w:val="single"/>
        </w:rPr>
        <w:t>同金额的</w:t>
      </w:r>
      <w:r>
        <w:rPr>
          <w:rFonts w:ascii="Tahoma" w:hAnsi="Tahoma" w:hint="eastAsia"/>
          <w:color w:val="000000"/>
          <w:sz w:val="21"/>
          <w:szCs w:val="21"/>
          <w:u w:val="single"/>
        </w:rPr>
        <w:t>10%</w:t>
      </w:r>
      <w:r>
        <w:rPr>
          <w:rFonts w:ascii="Tahoma" w:hAnsi="Tahoma" w:hint="eastAsia"/>
          <w:color w:val="000000"/>
          <w:sz w:val="21"/>
          <w:szCs w:val="21"/>
        </w:rPr>
        <w:t>元，作为乙方的损失补偿。</w:t>
      </w:r>
    </w:p>
    <w:p w:rsidR="0073586D" w:rsidRDefault="004C7238">
      <w:pPr>
        <w:pStyle w:val="a4"/>
        <w:numPr>
          <w:ilvl w:val="0"/>
          <w:numId w:val="6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乙方未按规定的服务方式向甲方提供相应服务时，甲方有权收回甲方向乙方支付的货款，可以决定是否终止本合同。乙方应向甲方支付违约金</w:t>
      </w:r>
      <w:r>
        <w:rPr>
          <w:rFonts w:ascii="Tahoma" w:hAnsi="Tahoma" w:hint="eastAsia"/>
          <w:color w:val="000000"/>
          <w:sz w:val="21"/>
          <w:szCs w:val="21"/>
          <w:u w:val="single"/>
        </w:rPr>
        <w:t>本</w:t>
      </w:r>
      <w:r>
        <w:rPr>
          <w:rFonts w:ascii="Tahoma" w:hAnsi="Tahoma"/>
          <w:color w:val="000000"/>
          <w:sz w:val="21"/>
          <w:szCs w:val="21"/>
          <w:u w:val="single"/>
        </w:rPr>
        <w:t>合同金额的</w:t>
      </w:r>
      <w:r>
        <w:rPr>
          <w:rFonts w:ascii="Tahoma" w:hAnsi="Tahoma" w:hint="eastAsia"/>
          <w:color w:val="000000"/>
          <w:sz w:val="21"/>
          <w:szCs w:val="21"/>
          <w:u w:val="single"/>
        </w:rPr>
        <w:t>10%</w:t>
      </w:r>
      <w:r>
        <w:rPr>
          <w:rFonts w:ascii="Tahoma" w:hAnsi="Tahoma" w:hint="eastAsia"/>
          <w:color w:val="000000"/>
          <w:sz w:val="21"/>
          <w:szCs w:val="21"/>
        </w:rPr>
        <w:t>元，作为甲方的损失补偿。</w:t>
      </w:r>
    </w:p>
    <w:p w:rsidR="0073586D" w:rsidRDefault="004C7238">
      <w:pPr>
        <w:pStyle w:val="a4"/>
        <w:numPr>
          <w:ilvl w:val="0"/>
          <w:numId w:val="7"/>
        </w:numPr>
        <w:tabs>
          <w:tab w:val="clear" w:pos="8280"/>
          <w:tab w:val="left" w:pos="540"/>
          <w:tab w:val="left" w:pos="720"/>
        </w:tabs>
        <w:spacing w:line="360" w:lineRule="auto"/>
        <w:ind w:leftChars="100" w:left="210" w:firstLine="0"/>
        <w:jc w:val="left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解决争议的方式</w:t>
      </w:r>
    </w:p>
    <w:p w:rsidR="0073586D" w:rsidRDefault="004C7238">
      <w:pPr>
        <w:numPr>
          <w:ilvl w:val="0"/>
          <w:numId w:val="8"/>
        </w:numPr>
        <w:adjustRightInd/>
        <w:spacing w:line="400" w:lineRule="exact"/>
        <w:textAlignment w:val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本合同适用中国法律并按其解释。</w:t>
      </w:r>
    </w:p>
    <w:p w:rsidR="0073586D" w:rsidRDefault="004C7238">
      <w:pPr>
        <w:numPr>
          <w:ilvl w:val="0"/>
          <w:numId w:val="8"/>
        </w:numPr>
        <w:adjustRightInd/>
        <w:spacing w:line="400" w:lineRule="exact"/>
        <w:textAlignment w:val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本合同履行过程中，双方如有争议，协商解决；协商不成的，则交由乙方所在地人民法院诉讼解决。</w:t>
      </w:r>
    </w:p>
    <w:p w:rsidR="0073586D" w:rsidRDefault="004C7238">
      <w:pPr>
        <w:pStyle w:val="a4"/>
        <w:numPr>
          <w:ilvl w:val="0"/>
          <w:numId w:val="7"/>
        </w:numPr>
        <w:tabs>
          <w:tab w:val="clear" w:pos="8280"/>
          <w:tab w:val="left" w:pos="540"/>
          <w:tab w:val="left" w:pos="720"/>
        </w:tabs>
        <w:spacing w:line="360" w:lineRule="auto"/>
        <w:ind w:leftChars="100" w:left="210" w:firstLine="0"/>
        <w:jc w:val="left"/>
        <w:rPr>
          <w:rFonts w:ascii="Tahoma" w:hAnsi="Tahoma"/>
          <w:b/>
          <w:bCs/>
          <w:iCs/>
          <w:color w:val="000000"/>
          <w:sz w:val="21"/>
          <w:szCs w:val="21"/>
        </w:rPr>
      </w:pPr>
      <w:r>
        <w:rPr>
          <w:rFonts w:ascii="Tahoma" w:hAnsi="Tahoma" w:hint="eastAsia"/>
          <w:b/>
          <w:bCs/>
          <w:iCs/>
          <w:color w:val="000000"/>
          <w:sz w:val="21"/>
          <w:szCs w:val="21"/>
        </w:rPr>
        <w:t>其它</w:t>
      </w:r>
    </w:p>
    <w:p w:rsidR="0073586D" w:rsidRDefault="004C7238">
      <w:pPr>
        <w:pStyle w:val="a4"/>
        <w:numPr>
          <w:ilvl w:val="0"/>
          <w:numId w:val="9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本合同的附件作为合同的有效文件与本合同具有同等法律效力。本合同中未涉及内容，双方另行协商，所形成的文件作为本合同的附件。</w:t>
      </w:r>
    </w:p>
    <w:p w:rsidR="0073586D" w:rsidRDefault="004C7238">
      <w:pPr>
        <w:pStyle w:val="a4"/>
        <w:numPr>
          <w:ilvl w:val="0"/>
          <w:numId w:val="9"/>
        </w:numPr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本合同一经双方代表签署并加盖双方公章后具有法律效力，任何一方不得擅自变更、终止合同，否则承担由此引起的法律责任。</w:t>
      </w:r>
    </w:p>
    <w:p w:rsidR="0073586D" w:rsidRDefault="004C7238">
      <w:pPr>
        <w:pStyle w:val="a4"/>
        <w:numPr>
          <w:ilvl w:val="0"/>
          <w:numId w:val="9"/>
        </w:numPr>
        <w:tabs>
          <w:tab w:val="clear" w:pos="8280"/>
        </w:tabs>
        <w:spacing w:line="360" w:lineRule="auto"/>
        <w:rPr>
          <w:del w:id="6" w:author="Administrator" w:date="2016-11-24T21:11:00Z"/>
          <w:rFonts w:ascii="Tahoma" w:hAnsi="Tahoma"/>
          <w:color w:val="000000"/>
          <w:sz w:val="21"/>
          <w:szCs w:val="21"/>
        </w:rPr>
      </w:pPr>
      <w:ins w:id="7" w:author="Administrator" w:date="2016-11-24T21:11:00Z">
        <w:r>
          <w:rPr>
            <w:rFonts w:ascii="Tahoma" w:hAnsi="Tahoma" w:hint="eastAsia"/>
            <w:color w:val="000000"/>
            <w:sz w:val="21"/>
            <w:szCs w:val="21"/>
          </w:rPr>
          <w:t>本合同</w:t>
        </w:r>
        <w:r>
          <w:rPr>
            <w:rFonts w:ascii="Tahoma" w:hAnsi="Tahoma" w:hint="eastAsia"/>
            <w:color w:val="000000"/>
            <w:sz w:val="21"/>
            <w:szCs w:val="21"/>
            <w:u w:val="single"/>
          </w:rPr>
          <w:t>一式四份</w:t>
        </w:r>
        <w:r>
          <w:rPr>
            <w:rFonts w:ascii="Tahoma" w:hAnsi="Tahoma" w:hint="eastAsia"/>
            <w:color w:val="000000"/>
            <w:sz w:val="21"/>
            <w:szCs w:val="21"/>
          </w:rPr>
          <w:t>，甲乙双方各执二份，</w:t>
        </w:r>
        <w:r>
          <w:rPr>
            <w:rFonts w:ascii="Tahoma" w:hAnsi="Tahoma"/>
            <w:color w:val="000000"/>
            <w:sz w:val="21"/>
            <w:szCs w:val="21"/>
          </w:rPr>
          <w:t>同等有效</w:t>
        </w:r>
        <w:r>
          <w:rPr>
            <w:rFonts w:ascii="Tahoma" w:hAnsi="Tahoma" w:hint="eastAsia"/>
            <w:color w:val="000000"/>
            <w:sz w:val="21"/>
            <w:szCs w:val="21"/>
          </w:rPr>
          <w:t>。</w:t>
        </w:r>
      </w:ins>
      <w:del w:id="8" w:author="Administrator" w:date="2016-11-24T21:11:00Z">
        <w:r>
          <w:rPr>
            <w:rFonts w:ascii="Tahoma" w:hAnsi="Tahoma" w:hint="eastAsia"/>
            <w:color w:val="000000"/>
            <w:sz w:val="21"/>
            <w:szCs w:val="21"/>
          </w:rPr>
          <w:delText>本合同</w:delText>
        </w:r>
        <w:r>
          <w:rPr>
            <w:rFonts w:ascii="Tahoma" w:hAnsi="Tahoma" w:hint="eastAsia"/>
            <w:color w:val="000000"/>
            <w:sz w:val="21"/>
            <w:szCs w:val="21"/>
            <w:u w:val="single"/>
          </w:rPr>
          <w:delText>一式三份</w:delText>
        </w:r>
        <w:r>
          <w:rPr>
            <w:rFonts w:ascii="Tahoma" w:hAnsi="Tahoma" w:hint="eastAsia"/>
            <w:color w:val="000000"/>
            <w:sz w:val="21"/>
            <w:szCs w:val="21"/>
          </w:rPr>
          <w:delText>，甲方一份，乙方二份，</w:delText>
        </w:r>
        <w:r>
          <w:rPr>
            <w:rFonts w:ascii="Tahoma" w:hAnsi="Tahoma" w:hint="eastAsia"/>
            <w:color w:val="000000"/>
            <w:sz w:val="21"/>
            <w:szCs w:val="21"/>
          </w:rPr>
          <w:delText>,</w:delText>
        </w:r>
        <w:r>
          <w:rPr>
            <w:rFonts w:ascii="Tahoma" w:hAnsi="Tahoma" w:hint="eastAsia"/>
            <w:color w:val="000000"/>
            <w:sz w:val="21"/>
            <w:szCs w:val="21"/>
          </w:rPr>
          <w:delText>同</w:delText>
        </w:r>
        <w:r>
          <w:rPr>
            <w:rFonts w:ascii="Tahoma" w:hAnsi="Tahoma"/>
            <w:color w:val="000000"/>
            <w:sz w:val="21"/>
            <w:szCs w:val="21"/>
          </w:rPr>
          <w:delText>等有效</w:delText>
        </w:r>
        <w:r>
          <w:rPr>
            <w:rFonts w:ascii="Tahoma" w:hAnsi="Tahoma" w:hint="eastAsia"/>
            <w:color w:val="000000"/>
            <w:sz w:val="21"/>
            <w:szCs w:val="21"/>
          </w:rPr>
          <w:delText>。</w:delText>
        </w:r>
      </w:del>
    </w:p>
    <w:p w:rsidR="0073586D" w:rsidRDefault="0073586D">
      <w:pPr>
        <w:pStyle w:val="a4"/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</w:p>
    <w:p w:rsidR="0073586D" w:rsidRDefault="004C7238">
      <w:pPr>
        <w:pStyle w:val="a4"/>
        <w:tabs>
          <w:tab w:val="clear" w:pos="8280"/>
        </w:tabs>
        <w:spacing w:line="360" w:lineRule="auto"/>
        <w:rPr>
          <w:rFonts w:ascii="Tahoma" w:hAnsi="Tahoma"/>
          <w:color w:val="000000"/>
          <w:sz w:val="21"/>
          <w:szCs w:val="21"/>
        </w:rPr>
      </w:pPr>
      <w:r>
        <w:rPr>
          <w:rFonts w:ascii="Tahoma" w:hAnsi="Tahoma" w:hint="eastAsia"/>
          <w:color w:val="000000"/>
          <w:sz w:val="21"/>
          <w:szCs w:val="21"/>
        </w:rPr>
        <w:t>附加说明：</w:t>
      </w:r>
      <w:sdt>
        <w:sdtPr>
          <w:rPr>
            <w:rFonts w:ascii="Tahoma" w:hAnsi="Tahoma" w:hint="eastAsia"/>
            <w:color w:val="000000"/>
            <w:sz w:val="21"/>
            <w:szCs w:val="21"/>
            <w:u w:val="single"/>
          </w:rPr>
          <w:id w:val="18351769"/>
          <w:placeholder>
            <w:docPart w:val="DefaultPlaceholder_22675703"/>
          </w:placeholder>
        </w:sdtPr>
        <w:sdtEndPr/>
        <w:sdtContent>
          <w:r w:rsidR="005B4EFB">
            <w:rPr>
              <w:rFonts w:ascii="Tahoma" w:hAnsi="Tahoma" w:hint="eastAsia"/>
              <w:color w:val="000000"/>
              <w:sz w:val="21"/>
              <w:szCs w:val="21"/>
              <w:u w:val="single"/>
            </w:rPr>
            <w:t>无</w:t>
          </w:r>
        </w:sdtContent>
      </w:sdt>
    </w:p>
    <w:p w:rsidR="0073586D" w:rsidRDefault="004C7238">
      <w:pPr>
        <w:pStyle w:val="a4"/>
        <w:spacing w:line="240" w:lineRule="auto"/>
        <w:ind w:firstLine="0"/>
        <w:rPr>
          <w:rFonts w:ascii="Tahoma" w:hAnsi="Tahoma"/>
          <w:color w:val="000000"/>
          <w:sz w:val="21"/>
        </w:rPr>
      </w:pPr>
      <w:r>
        <w:rPr>
          <w:rFonts w:ascii="Tahoma" w:hAnsi="Tahoma"/>
          <w:color w:val="000000"/>
          <w:sz w:val="21"/>
          <w:szCs w:val="21"/>
        </w:rPr>
        <w:br w:type="page"/>
      </w:r>
    </w:p>
    <w:p w:rsidR="0073586D" w:rsidRDefault="0073586D">
      <w:pPr>
        <w:pStyle w:val="a4"/>
        <w:spacing w:line="240" w:lineRule="auto"/>
        <w:ind w:firstLine="0"/>
        <w:rPr>
          <w:rFonts w:ascii="Tahoma" w:hAnsi="Tahoma"/>
          <w:color w:val="000000"/>
          <w:sz w:val="21"/>
        </w:rPr>
      </w:pPr>
    </w:p>
    <w:tbl>
      <w:tblPr>
        <w:tblW w:w="8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799"/>
        <w:gridCol w:w="2480"/>
        <w:gridCol w:w="1134"/>
        <w:gridCol w:w="2327"/>
        <w:tblGridChange w:id="9">
          <w:tblGrid>
            <w:gridCol w:w="539"/>
            <w:gridCol w:w="1799"/>
            <w:gridCol w:w="2700"/>
            <w:gridCol w:w="1260"/>
            <w:gridCol w:w="1981"/>
          </w:tblGrid>
        </w:tblGridChange>
      </w:tblGrid>
      <w:tr w:rsidR="0073586D">
        <w:trPr>
          <w:cantSplit/>
          <w:jc w:val="center"/>
        </w:trPr>
        <w:tc>
          <w:tcPr>
            <w:tcW w:w="539" w:type="dxa"/>
            <w:vMerge w:val="restart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服务购买方︵甲方︶</w:t>
            </w: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公司名称</w:t>
            </w:r>
          </w:p>
        </w:tc>
        <w:tc>
          <w:tcPr>
            <w:tcW w:w="5941" w:type="dxa"/>
            <w:gridSpan w:val="3"/>
            <w:vAlign w:val="center"/>
          </w:tcPr>
          <w:p w:rsidR="0073586D" w:rsidRDefault="007B1F03">
            <w:pPr>
              <w:spacing w:beforeLines="100" w:before="240" w:afterLines="100" w:after="240" w:line="240" w:lineRule="auto"/>
              <w:ind w:right="-108"/>
              <w:rPr>
                <w:rFonts w:ascii="Tahoma" w:hAnsi="Tahoma"/>
                <w:b/>
                <w:bCs/>
                <w:color w:val="000000"/>
                <w:szCs w:val="21"/>
              </w:rPr>
            </w:pPr>
            <w:sdt>
              <w:sdtPr>
                <w:rPr>
                  <w:rFonts w:ascii="Tahoma" w:hAnsi="Tahoma" w:hint="eastAsia"/>
                  <w:b/>
                  <w:bCs/>
                  <w:color w:val="000000"/>
                  <w:szCs w:val="21"/>
                </w:rPr>
                <w:id w:val="1105239"/>
                <w:placeholder>
                  <w:docPart w:val="FEDC252E5E14412DB80E3B77934F1337"/>
                </w:placeholder>
              </w:sdtPr>
              <w:sdtEndPr/>
              <w:sdtContent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大</w:t>
                </w:r>
                <w:proofErr w:type="gramStart"/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冢材料</w:t>
                </w:r>
                <w:proofErr w:type="gramEnd"/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科技</w:t>
                </w:r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(</w:t>
                </w:r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上海</w:t>
                </w:r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)</w:t>
                </w:r>
                <w:r w:rsidR="005B4EFB" w:rsidRPr="005B4EFB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有限公司</w:t>
                </w:r>
              </w:sdtContent>
            </w:sdt>
            <w:r w:rsidR="004C7238">
              <w:rPr>
                <w:rFonts w:ascii="Tahoma" w:hAnsi="Tahoma" w:hint="eastAsia"/>
                <w:b/>
                <w:bCs/>
                <w:color w:val="000000"/>
                <w:szCs w:val="21"/>
              </w:rPr>
              <w:t xml:space="preserve">                                     </w:t>
            </w:r>
            <w:r w:rsidR="004C7238">
              <w:rPr>
                <w:rFonts w:ascii="Tahoma" w:hAnsi="Tahoma" w:hint="eastAsia"/>
                <w:b/>
                <w:bCs/>
                <w:color w:val="000000"/>
                <w:szCs w:val="21"/>
              </w:rPr>
              <w:t>（签章）</w:t>
            </w:r>
          </w:p>
        </w:tc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10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trHeight w:val="684"/>
          <w:jc w:val="center"/>
          <w:trPrChange w:id="11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12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13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法定代表人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45"/>
            <w:placeholder>
              <w:docPart w:val="AEB5F1F4D6C74A8E8F255FD1756133BA"/>
            </w:placeholder>
            <w:showingPlcHdr/>
          </w:sdtPr>
          <w:sdtEndPr/>
          <w:sdtContent>
            <w:tc>
              <w:tcPr>
                <w:tcW w:w="2480" w:type="dxa"/>
                <w:vAlign w:val="center"/>
                <w:tcPrChange w:id="14" w:author="Administrator" w:date="2016-03-28T18:37:00Z">
                  <w:tcPr>
                    <w:tcW w:w="2700" w:type="dxa"/>
                    <w:vAlign w:val="center"/>
                  </w:tcPr>
                </w:tcPrChange>
              </w:tcPr>
              <w:p w:rsidR="0073586D" w:rsidRDefault="004C7238">
                <w:pPr>
                  <w:spacing w:beforeLines="100" w:before="240" w:afterLines="100" w:after="240" w:line="240" w:lineRule="auto"/>
                  <w:ind w:right="312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1134" w:type="dxa"/>
            <w:vAlign w:val="center"/>
            <w:tcPrChange w:id="15" w:author="Administrator" w:date="2016-03-28T18:37:00Z">
              <w:tcPr>
                <w:tcW w:w="126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7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委托代理人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46"/>
            <w:placeholder>
              <w:docPart w:val="A3610E0C07F14671A3D90F1E5E121E41"/>
            </w:placeholder>
            <w:showingPlcHdr/>
          </w:sdtPr>
          <w:sdtEndPr/>
          <w:sdtContent>
            <w:tc>
              <w:tcPr>
                <w:tcW w:w="2327" w:type="dxa"/>
                <w:vAlign w:val="center"/>
                <w:tcPrChange w:id="16" w:author="Administrator" w:date="2016-03-28T18:37:00Z">
                  <w:tcPr>
                    <w:tcW w:w="1981" w:type="dxa"/>
                    <w:vAlign w:val="center"/>
                  </w:tcPr>
                </w:tcPrChange>
              </w:tcPr>
              <w:p w:rsidR="0073586D" w:rsidRDefault="004C7238">
                <w:pPr>
                  <w:spacing w:beforeLines="100" w:before="240" w:afterLines="100" w:after="240" w:line="240" w:lineRule="auto"/>
                  <w:ind w:right="312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73586D">
        <w:trPr>
          <w:cantSplit/>
          <w:jc w:val="center"/>
        </w:trPr>
        <w:tc>
          <w:tcPr>
            <w:tcW w:w="539" w:type="dxa"/>
            <w:vMerge/>
            <w:vAlign w:val="center"/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联系人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47"/>
            <w:placeholder>
              <w:docPart w:val="47FCB5AA84684D71B5A9365C094A3018"/>
            </w:placeholder>
          </w:sdtPr>
          <w:sdtEndPr/>
          <w:sdtContent>
            <w:tc>
              <w:tcPr>
                <w:tcW w:w="5941" w:type="dxa"/>
                <w:gridSpan w:val="3"/>
                <w:vAlign w:val="center"/>
              </w:tcPr>
              <w:p w:rsidR="0073586D" w:rsidRDefault="005B4EFB" w:rsidP="005B4EFB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张女士</w:t>
                </w:r>
              </w:p>
            </w:tc>
          </w:sdtContent>
        </w:sdt>
      </w:tr>
      <w:tr w:rsidR="0073586D">
        <w:trPr>
          <w:cantSplit/>
          <w:jc w:val="center"/>
        </w:trPr>
        <w:tc>
          <w:tcPr>
            <w:tcW w:w="539" w:type="dxa"/>
            <w:vMerge/>
            <w:vAlign w:val="center"/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项目负责人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3"/>
            <w:placeholder>
              <w:docPart w:val="02E9ABC99B414C5A9F9D9FAB02D60A97"/>
            </w:placeholder>
            <w:showingPlcHdr/>
          </w:sdtPr>
          <w:sdtEndPr/>
          <w:sdtContent>
            <w:tc>
              <w:tcPr>
                <w:tcW w:w="5941" w:type="dxa"/>
                <w:gridSpan w:val="3"/>
                <w:vAlign w:val="center"/>
              </w:tcPr>
              <w:p w:rsidR="0073586D" w:rsidRDefault="004C7238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73586D">
        <w:trPr>
          <w:cantSplit/>
          <w:jc w:val="center"/>
        </w:trPr>
        <w:tc>
          <w:tcPr>
            <w:tcW w:w="539" w:type="dxa"/>
            <w:vMerge/>
            <w:vAlign w:val="center"/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通讯地址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4"/>
            <w:placeholder>
              <w:docPart w:val="75E5ED78A0B94AC4B72359F7C43AF36E"/>
            </w:placeholder>
          </w:sdtPr>
          <w:sdtEndPr/>
          <w:sdtContent>
            <w:tc>
              <w:tcPr>
                <w:tcW w:w="5941" w:type="dxa"/>
                <w:gridSpan w:val="3"/>
                <w:vAlign w:val="center"/>
              </w:tcPr>
              <w:p w:rsidR="0073586D" w:rsidRDefault="00AD1607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上海市徐汇区桂平路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471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号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10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号楼底层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A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、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B</w:t>
                </w:r>
                <w:r w:rsidRPr="00AD1607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座</w:t>
                </w:r>
              </w:p>
            </w:tc>
          </w:sdtContent>
        </w:sdt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17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jc w:val="center"/>
          <w:trPrChange w:id="18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19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20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电话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5"/>
            <w:placeholder>
              <w:docPart w:val="540B1A0450F644FDBC8E48C6BB969B77"/>
            </w:placeholder>
          </w:sdtPr>
          <w:sdtEndPr/>
          <w:sdtContent>
            <w:tc>
              <w:tcPr>
                <w:tcW w:w="2480" w:type="dxa"/>
                <w:vAlign w:val="center"/>
                <w:tcPrChange w:id="21" w:author="Administrator" w:date="2016-03-28T18:37:00Z">
                  <w:tcPr>
                    <w:tcW w:w="2700" w:type="dxa"/>
                    <w:vAlign w:val="center"/>
                  </w:tcPr>
                </w:tcPrChange>
              </w:tcPr>
              <w:p w:rsidR="0073586D" w:rsidRDefault="005B4EFB" w:rsidP="005B4EFB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  <w:t>021-60917675</w:t>
                </w:r>
              </w:p>
            </w:tc>
          </w:sdtContent>
        </w:sdt>
        <w:tc>
          <w:tcPr>
            <w:tcW w:w="1134" w:type="dxa"/>
            <w:vAlign w:val="center"/>
            <w:tcPrChange w:id="22" w:author="Administrator" w:date="2016-03-28T18:37:00Z">
              <w:tcPr>
                <w:tcW w:w="126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7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传真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6"/>
            <w:placeholder>
              <w:docPart w:val="EBB5D80A292344F39B68B11C0EF48EFB"/>
            </w:placeholder>
            <w:showingPlcHdr/>
          </w:sdtPr>
          <w:sdtEndPr/>
          <w:sdtContent>
            <w:tc>
              <w:tcPr>
                <w:tcW w:w="2327" w:type="dxa"/>
                <w:vAlign w:val="center"/>
                <w:tcPrChange w:id="23" w:author="Administrator" w:date="2016-03-28T18:37:00Z">
                  <w:tcPr>
                    <w:tcW w:w="1981" w:type="dxa"/>
                    <w:vAlign w:val="center"/>
                  </w:tcPr>
                </w:tcPrChange>
              </w:tcPr>
              <w:p w:rsidR="0073586D" w:rsidRDefault="004C7238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73586D">
        <w:trPr>
          <w:cantSplit/>
          <w:jc w:val="center"/>
        </w:trPr>
        <w:tc>
          <w:tcPr>
            <w:tcW w:w="539" w:type="dxa"/>
            <w:vMerge/>
            <w:vAlign w:val="center"/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开户银行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7"/>
            <w:placeholder>
              <w:docPart w:val="A4610D021CF54FF38CAB5A1743688A10"/>
            </w:placeholder>
          </w:sdtPr>
          <w:sdtEndPr/>
          <w:sdtContent>
            <w:tc>
              <w:tcPr>
                <w:tcW w:w="5941" w:type="dxa"/>
                <w:gridSpan w:val="3"/>
                <w:vAlign w:val="center"/>
              </w:tcPr>
              <w:p w:rsidR="0073586D" w:rsidRDefault="00886A82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 w:rsidRPr="00886A82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中国银行上海市漕河</w:t>
                </w:r>
                <w:proofErr w:type="gramStart"/>
                <w:r w:rsidRPr="00886A82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泾</w:t>
                </w:r>
                <w:proofErr w:type="gramEnd"/>
                <w:r w:rsidRPr="00886A82"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支行</w:t>
                </w:r>
              </w:p>
            </w:tc>
          </w:sdtContent>
        </w:sdt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24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jc w:val="center"/>
          <w:trPrChange w:id="25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26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hanging="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27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proofErr w:type="gramStart"/>
            <w:r>
              <w:rPr>
                <w:rFonts w:ascii="Tahoma" w:hAnsi="Tahoma" w:hint="eastAsia"/>
                <w:bCs/>
                <w:color w:val="000000"/>
                <w:szCs w:val="21"/>
              </w:rPr>
              <w:t>帐号</w:t>
            </w:r>
            <w:proofErr w:type="gramEnd"/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8"/>
            <w:placeholder>
              <w:docPart w:val="2314185F68DB4F56A8A925AAFD315B8C"/>
            </w:placeholder>
          </w:sdtPr>
          <w:sdtEndPr/>
          <w:sdtContent>
            <w:tc>
              <w:tcPr>
                <w:tcW w:w="2480" w:type="dxa"/>
                <w:tcBorders>
                  <w:bottom w:val="single" w:sz="6" w:space="0" w:color="000000"/>
                </w:tcBorders>
                <w:vAlign w:val="center"/>
                <w:tcPrChange w:id="28" w:author="Administrator" w:date="2016-03-28T18:37:00Z">
                  <w:tcPr>
                    <w:tcW w:w="2700" w:type="dxa"/>
                    <w:tcBorders>
                      <w:bottom w:val="single" w:sz="6" w:space="0" w:color="000000"/>
                    </w:tcBorders>
                    <w:vAlign w:val="center"/>
                  </w:tcPr>
                </w:tcPrChange>
              </w:tcPr>
              <w:p w:rsidR="0073586D" w:rsidRDefault="00886A82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 w:rsidRPr="00886A82"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  <w:t>440363682349</w:t>
                </w:r>
              </w:p>
            </w:tc>
          </w:sdtContent>
        </w:sdt>
        <w:tc>
          <w:tcPr>
            <w:tcW w:w="1134" w:type="dxa"/>
            <w:tcBorders>
              <w:bottom w:val="single" w:sz="6" w:space="0" w:color="000000"/>
            </w:tcBorders>
            <w:vAlign w:val="center"/>
            <w:tcPrChange w:id="29" w:author="Administrator" w:date="2016-03-28T18:37:00Z">
              <w:tcPr>
                <w:tcW w:w="1260" w:type="dxa"/>
                <w:tcBorders>
                  <w:bottom w:val="single" w:sz="6" w:space="0" w:color="000000"/>
                </w:tcBorders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73"/>
              <w:jc w:val="center"/>
              <w:rPr>
                <w:rFonts w:ascii="Tahoma" w:hAnsi="Tahoma"/>
                <w:bCs/>
                <w:color w:val="000000"/>
                <w:sz w:val="18"/>
                <w:szCs w:val="21"/>
              </w:rPr>
              <w:pPrChange w:id="30" w:author="Administrator" w:date="2016-03-28T18:37:00Z">
                <w:pPr>
                  <w:pBdr>
                    <w:bottom w:val="single" w:sz="6" w:space="1" w:color="auto"/>
                  </w:pBdr>
                  <w:tabs>
                    <w:tab w:val="center" w:pos="4153"/>
                    <w:tab w:val="right" w:pos="8306"/>
                  </w:tabs>
                  <w:snapToGrid w:val="0"/>
                  <w:spacing w:beforeLines="100" w:before="240" w:afterLines="100" w:after="240" w:line="240" w:lineRule="auto"/>
                  <w:ind w:right="-73"/>
                  <w:jc w:val="center"/>
                </w:pPr>
              </w:pPrChange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邮编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59"/>
            <w:placeholder>
              <w:docPart w:val="258137982FD740FE9BDA45931D90CEC8"/>
            </w:placeholder>
            <w:showingPlcHdr/>
          </w:sdtPr>
          <w:sdtEndPr/>
          <w:sdtContent>
            <w:tc>
              <w:tcPr>
                <w:tcW w:w="2327" w:type="dxa"/>
                <w:tcBorders>
                  <w:bottom w:val="single" w:sz="6" w:space="0" w:color="000000"/>
                </w:tcBorders>
                <w:vAlign w:val="center"/>
                <w:tcPrChange w:id="31" w:author="Administrator" w:date="2016-03-28T18:37:00Z">
                  <w:tcPr>
                    <w:tcW w:w="1981" w:type="dxa"/>
                    <w:tcBorders>
                      <w:bottom w:val="single" w:sz="6" w:space="0" w:color="000000"/>
                    </w:tcBorders>
                    <w:vAlign w:val="center"/>
                  </w:tcPr>
                </w:tcPrChange>
              </w:tcPr>
              <w:p w:rsidR="0073586D" w:rsidRDefault="004C7238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32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jc w:val="center"/>
          <w:trPrChange w:id="33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 w:val="restart"/>
            <w:vAlign w:val="center"/>
            <w:tcPrChange w:id="34" w:author="Administrator" w:date="2016-03-28T18:37:00Z">
              <w:tcPr>
                <w:tcW w:w="539" w:type="dxa"/>
                <w:vMerge w:val="restart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服务供应方︵乙方︶</w:t>
            </w:r>
          </w:p>
        </w:tc>
        <w:tc>
          <w:tcPr>
            <w:tcW w:w="1799" w:type="dxa"/>
            <w:vAlign w:val="center"/>
            <w:tcPrChange w:id="35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公司名称</w:t>
            </w:r>
          </w:p>
        </w:tc>
        <w:tc>
          <w:tcPr>
            <w:tcW w:w="3614" w:type="dxa"/>
            <w:gridSpan w:val="2"/>
            <w:tcBorders>
              <w:right w:val="nil"/>
            </w:tcBorders>
            <w:vAlign w:val="center"/>
            <w:tcPrChange w:id="36" w:author="Administrator" w:date="2016-03-28T18:37:00Z">
              <w:tcPr>
                <w:tcW w:w="3960" w:type="dxa"/>
                <w:gridSpan w:val="2"/>
                <w:tcBorders>
                  <w:right w:val="nil"/>
                </w:tcBorders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108" w:firstLine="102"/>
              <w:jc w:val="center"/>
              <w:rPr>
                <w:rFonts w:ascii="Tahoma" w:hAnsi="Tahoma"/>
                <w:b/>
                <w:bCs/>
                <w:color w:val="000000"/>
                <w:sz w:val="32"/>
                <w:szCs w:val="21"/>
              </w:rPr>
              <w:pPrChange w:id="37" w:author="Administrator" w:date="2016-03-28T18:36:00Z">
                <w:pPr>
                  <w:tabs>
                    <w:tab w:val="left" w:pos="8280"/>
                  </w:tabs>
                  <w:spacing w:beforeLines="100" w:before="240" w:afterLines="100" w:after="240" w:line="240" w:lineRule="auto"/>
                  <w:ind w:right="-108" w:firstLine="102"/>
                  <w:jc w:val="center"/>
                </w:pPr>
              </w:pPrChange>
            </w:pP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杭州</w:t>
            </w:r>
            <w:proofErr w:type="gramStart"/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华途软件</w:t>
            </w:r>
            <w:proofErr w:type="gramEnd"/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有限公司</w:t>
            </w:r>
          </w:p>
        </w:tc>
        <w:tc>
          <w:tcPr>
            <w:tcW w:w="2327" w:type="dxa"/>
            <w:tcBorders>
              <w:left w:val="nil"/>
            </w:tcBorders>
            <w:vAlign w:val="center"/>
            <w:tcPrChange w:id="38" w:author="Administrator" w:date="2016-03-28T18:37:00Z">
              <w:tcPr>
                <w:tcW w:w="1981" w:type="dxa"/>
                <w:tcBorders>
                  <w:left w:val="nil"/>
                </w:tcBorders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108"/>
              <w:rPr>
                <w:rFonts w:ascii="Tahoma" w:hAnsi="Tahoma"/>
                <w:b/>
                <w:bCs/>
                <w:color w:val="000000"/>
                <w:sz w:val="32"/>
                <w:szCs w:val="21"/>
              </w:rPr>
              <w:pPrChange w:id="39" w:author="Administrator" w:date="2016-03-28T18:36:00Z">
                <w:pPr>
                  <w:tabs>
                    <w:tab w:val="left" w:pos="8280"/>
                  </w:tabs>
                  <w:spacing w:beforeLines="100" w:before="240" w:afterLines="100" w:after="240" w:line="240" w:lineRule="auto"/>
                  <w:ind w:right="-108"/>
                </w:pPr>
              </w:pPrChange>
            </w:pP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（签章）</w:t>
            </w:r>
          </w:p>
        </w:tc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40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jc w:val="center"/>
          <w:trPrChange w:id="41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42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43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法定代表人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60"/>
            <w:placeholder>
              <w:docPart w:val="3D4CDD95E8E04AC4B935AE62387771BD"/>
            </w:placeholder>
            <w:showingPlcHdr/>
          </w:sdtPr>
          <w:sdtEndPr/>
          <w:sdtContent>
            <w:tc>
              <w:tcPr>
                <w:tcW w:w="2480" w:type="dxa"/>
                <w:vAlign w:val="center"/>
                <w:tcPrChange w:id="44" w:author="Administrator" w:date="2016-03-28T18:37:00Z">
                  <w:tcPr>
                    <w:tcW w:w="2700" w:type="dxa"/>
                    <w:vAlign w:val="center"/>
                  </w:tcPr>
                </w:tcPrChange>
              </w:tcPr>
              <w:p w:rsidR="0073586D" w:rsidRDefault="004C7238">
                <w:pPr>
                  <w:spacing w:beforeLines="100" w:before="240" w:afterLines="100" w:after="240" w:line="240" w:lineRule="auto"/>
                  <w:ind w:right="312" w:hanging="3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1134" w:type="dxa"/>
            <w:vAlign w:val="center"/>
            <w:tcPrChange w:id="45" w:author="Administrator" w:date="2016-03-28T18:37:00Z">
              <w:tcPr>
                <w:tcW w:w="126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73"/>
              <w:jc w:val="center"/>
              <w:rPr>
                <w:rFonts w:ascii="Tahoma" w:hAnsi="Tahoma"/>
                <w:bCs/>
                <w:color w:val="000000"/>
                <w:szCs w:val="21"/>
              </w:rPr>
              <w:pPrChange w:id="46" w:author="Administrator" w:date="2016-03-28T18:37:00Z">
                <w:pPr>
                  <w:spacing w:beforeLines="100" w:before="240" w:afterLines="100" w:after="240" w:line="240" w:lineRule="auto"/>
                  <w:ind w:right="-73" w:firstLineChars="200" w:firstLine="420"/>
                  <w:jc w:val="center"/>
                </w:pPr>
              </w:pPrChange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委托代理人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61"/>
            <w:placeholder>
              <w:docPart w:val="497D7D88F77A4D678B4200572674CBDD"/>
            </w:placeholder>
          </w:sdtPr>
          <w:sdtEndPr/>
          <w:sdtContent>
            <w:tc>
              <w:tcPr>
                <w:tcW w:w="2327" w:type="dxa"/>
                <w:vAlign w:val="center"/>
                <w:tcPrChange w:id="47" w:author="Administrator" w:date="2016-03-28T18:37:00Z">
                  <w:tcPr>
                    <w:tcW w:w="1981" w:type="dxa"/>
                    <w:vAlign w:val="center"/>
                  </w:tcPr>
                </w:tcPrChange>
              </w:tcPr>
              <w:p w:rsidR="0073586D" w:rsidRDefault="00C441BE" w:rsidP="00C441BE">
                <w:pPr>
                  <w:spacing w:beforeLines="100" w:before="240" w:afterLines="100" w:after="240" w:line="240" w:lineRule="auto"/>
                  <w:ind w:right="312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proofErr w:type="gramStart"/>
                <w:r>
                  <w:rPr>
                    <w:rFonts w:ascii="Tahoma" w:hAnsi="Tahoma" w:hint="eastAsia"/>
                    <w:b/>
                    <w:bCs/>
                    <w:color w:val="000000"/>
                    <w:szCs w:val="21"/>
                  </w:rPr>
                  <w:t>黄真</w:t>
                </w:r>
                <w:proofErr w:type="gramEnd"/>
              </w:p>
            </w:tc>
          </w:sdtContent>
        </w:sdt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48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trHeight w:val="371"/>
          <w:jc w:val="center"/>
          <w:trPrChange w:id="49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50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51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联系人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62"/>
            <w:placeholder>
              <w:docPart w:val="FB67451788D84260B44D4BEF745543AD"/>
            </w:placeholder>
            <w:showingPlcHdr/>
          </w:sdtPr>
          <w:sdtEndPr/>
          <w:sdtContent>
            <w:tc>
              <w:tcPr>
                <w:tcW w:w="5941" w:type="dxa"/>
                <w:gridSpan w:val="3"/>
                <w:vAlign w:val="center"/>
                <w:tcPrChange w:id="52" w:author="Administrator" w:date="2016-03-28T18:37:00Z">
                  <w:tcPr>
                    <w:tcW w:w="5941" w:type="dxa"/>
                    <w:gridSpan w:val="3"/>
                    <w:vAlign w:val="center"/>
                  </w:tcPr>
                </w:tcPrChange>
              </w:tcPr>
              <w:p w:rsidR="0073586D" w:rsidRDefault="00C441BE" w:rsidP="00D210A0">
                <w:pPr>
                  <w:spacing w:beforeLines="100" w:before="240" w:afterLines="100" w:after="240" w:line="240" w:lineRule="auto"/>
                  <w:ind w:right="-108" w:hanging="3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</w:sdtContent>
        </w:sdt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53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trHeight w:val="312"/>
          <w:jc w:val="center"/>
          <w:trPrChange w:id="54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55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56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项目负责人</w:t>
            </w:r>
          </w:p>
        </w:tc>
        <w:sdt>
          <w:sdtPr>
            <w:rPr>
              <w:rFonts w:ascii="Tahoma" w:hAnsi="Tahoma" w:hint="eastAsia"/>
              <w:b/>
              <w:bCs/>
              <w:color w:val="000000"/>
              <w:szCs w:val="21"/>
            </w:rPr>
            <w:id w:val="1105263"/>
            <w:placeholder>
              <w:docPart w:val="6881315F291B415F986564FB6EDFE040"/>
            </w:placeholder>
            <w:showingPlcHdr/>
          </w:sdtPr>
          <w:sdtEndPr/>
          <w:sdtContent>
            <w:bookmarkStart w:id="57" w:name="_GoBack" w:displacedByCustomXml="prev"/>
            <w:tc>
              <w:tcPr>
                <w:tcW w:w="5941" w:type="dxa"/>
                <w:gridSpan w:val="3"/>
                <w:vAlign w:val="center"/>
                <w:tcPrChange w:id="58" w:author="Administrator" w:date="2016-03-28T18:37:00Z">
                  <w:tcPr>
                    <w:tcW w:w="5941" w:type="dxa"/>
                    <w:gridSpan w:val="3"/>
                    <w:vAlign w:val="center"/>
                  </w:tcPr>
                </w:tcPrChange>
              </w:tcPr>
              <w:p w:rsidR="0073586D" w:rsidRDefault="004C7238">
                <w:pPr>
                  <w:spacing w:beforeLines="100" w:before="240" w:afterLines="100" w:after="240" w:line="240" w:lineRule="auto"/>
                  <w:ind w:right="-108"/>
                  <w:jc w:val="center"/>
                  <w:rPr>
                    <w:rFonts w:ascii="Tahoma" w:hAnsi="Tahoma"/>
                    <w:b/>
                    <w:bCs/>
                    <w:color w:val="000000"/>
                    <w:szCs w:val="21"/>
                  </w:rPr>
                </w:pPr>
                <w:r>
                  <w:rPr>
                    <w:rStyle w:val="10"/>
                    <w:rFonts w:hint="eastAsia"/>
                  </w:rPr>
                  <w:t>单击此处输入文字。</w:t>
                </w:r>
              </w:p>
            </w:tc>
            <w:bookmarkEnd w:id="57" w:displacedByCustomXml="next"/>
          </w:sdtContent>
        </w:sdt>
      </w:tr>
      <w:tr w:rsidR="0073586D">
        <w:trPr>
          <w:cantSplit/>
          <w:jc w:val="center"/>
        </w:trPr>
        <w:tc>
          <w:tcPr>
            <w:tcW w:w="539" w:type="dxa"/>
            <w:vMerge/>
            <w:vAlign w:val="center"/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通讯地址</w:t>
            </w:r>
          </w:p>
        </w:tc>
        <w:tc>
          <w:tcPr>
            <w:tcW w:w="5941" w:type="dxa"/>
            <w:gridSpan w:val="3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-108" w:firstLine="102"/>
              <w:jc w:val="center"/>
              <w:rPr>
                <w:rFonts w:ascii="Tahoma" w:hAnsi="Tahoma"/>
                <w:b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杭州市</w:t>
            </w:r>
            <w:proofErr w:type="gramStart"/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西湖区萍水</w:t>
            </w:r>
            <w:proofErr w:type="gramEnd"/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西街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80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号创新软件产业园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号楼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20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层</w:t>
            </w:r>
          </w:p>
        </w:tc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59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trHeight w:val="875"/>
          <w:jc w:val="center"/>
          <w:trPrChange w:id="60" w:author="Administrator" w:date="2016-03-28T18:37:00Z">
            <w:trPr>
              <w:cantSplit/>
              <w:trHeight w:val="875"/>
              <w:jc w:val="center"/>
            </w:trPr>
          </w:trPrChange>
        </w:trPr>
        <w:tc>
          <w:tcPr>
            <w:tcW w:w="539" w:type="dxa"/>
            <w:vMerge/>
            <w:vAlign w:val="center"/>
            <w:tcPrChange w:id="61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62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电话</w:t>
            </w:r>
          </w:p>
        </w:tc>
        <w:tc>
          <w:tcPr>
            <w:tcW w:w="2480" w:type="dxa"/>
            <w:vAlign w:val="center"/>
            <w:tcPrChange w:id="63" w:author="Administrator" w:date="2016-03-28T18:37:00Z">
              <w:tcPr>
                <w:tcW w:w="270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108" w:hanging="3"/>
              <w:jc w:val="center"/>
              <w:rPr>
                <w:rFonts w:ascii="Tahoma" w:hAnsi="Tahoma"/>
                <w:b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0571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－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88480732</w:t>
            </w:r>
          </w:p>
        </w:tc>
        <w:tc>
          <w:tcPr>
            <w:tcW w:w="1134" w:type="dxa"/>
            <w:vAlign w:val="center"/>
            <w:tcPrChange w:id="64" w:author="Administrator" w:date="2016-03-28T18:37:00Z">
              <w:tcPr>
                <w:tcW w:w="126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7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传真</w:t>
            </w:r>
          </w:p>
        </w:tc>
        <w:tc>
          <w:tcPr>
            <w:tcW w:w="2327" w:type="dxa"/>
            <w:vAlign w:val="center"/>
            <w:tcPrChange w:id="65" w:author="Administrator" w:date="2016-03-28T18:37:00Z">
              <w:tcPr>
                <w:tcW w:w="1981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108" w:hanging="3"/>
              <w:jc w:val="center"/>
              <w:rPr>
                <w:rFonts w:ascii="Tahoma" w:hAnsi="Tahoma"/>
                <w:b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0571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－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88480732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转</w:t>
            </w:r>
            <w:r>
              <w:rPr>
                <w:rFonts w:ascii="Tahoma" w:hAnsi="Tahoma" w:hint="eastAsia"/>
                <w:b/>
                <w:bCs/>
                <w:color w:val="000000"/>
                <w:szCs w:val="21"/>
              </w:rPr>
              <w:t>800</w:t>
            </w:r>
          </w:p>
        </w:tc>
      </w:tr>
      <w:tr w:rsidR="0073586D">
        <w:trPr>
          <w:cantSplit/>
          <w:jc w:val="center"/>
        </w:trPr>
        <w:tc>
          <w:tcPr>
            <w:tcW w:w="539" w:type="dxa"/>
            <w:vMerge/>
            <w:vAlign w:val="center"/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开户银行</w:t>
            </w:r>
          </w:p>
        </w:tc>
        <w:tc>
          <w:tcPr>
            <w:tcW w:w="5941" w:type="dxa"/>
            <w:gridSpan w:val="3"/>
            <w:vAlign w:val="center"/>
          </w:tcPr>
          <w:p w:rsidR="0073586D" w:rsidRDefault="004C7238">
            <w:pPr>
              <w:spacing w:beforeLines="100" w:before="240" w:afterLines="100" w:after="240" w:line="240" w:lineRule="auto"/>
              <w:ind w:right="-108" w:hanging="3"/>
              <w:jc w:val="center"/>
              <w:rPr>
                <w:rFonts w:ascii="Tahoma" w:hAnsi="Tahoma"/>
                <w:b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/>
                <w:color w:val="000000"/>
                <w:szCs w:val="21"/>
              </w:rPr>
              <w:t>杭州银行科技支行</w:t>
            </w:r>
          </w:p>
        </w:tc>
      </w:tr>
      <w:tr w:rsidR="0073586D" w:rsidTr="0073586D">
        <w:tblPrEx>
          <w:tblW w:w="8279" w:type="dxa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66" w:author="Administrator" w:date="2016-03-28T18:37:00Z">
            <w:tblPrEx>
              <w:tblW w:w="8279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cantSplit/>
          <w:jc w:val="center"/>
          <w:trPrChange w:id="67" w:author="Administrator" w:date="2016-03-28T18:37:00Z">
            <w:trPr>
              <w:cantSplit/>
              <w:jc w:val="center"/>
            </w:trPr>
          </w:trPrChange>
        </w:trPr>
        <w:tc>
          <w:tcPr>
            <w:tcW w:w="539" w:type="dxa"/>
            <w:vMerge/>
            <w:vAlign w:val="center"/>
            <w:tcPrChange w:id="68" w:author="Administrator" w:date="2016-03-28T18:37:00Z">
              <w:tcPr>
                <w:tcW w:w="539" w:type="dxa"/>
                <w:vMerge/>
                <w:vAlign w:val="center"/>
              </w:tcPr>
            </w:tcPrChange>
          </w:tcPr>
          <w:p w:rsidR="0073586D" w:rsidRDefault="0073586D">
            <w:pPr>
              <w:spacing w:beforeLines="100" w:before="240" w:afterLines="100" w:after="240" w:line="240" w:lineRule="auto"/>
              <w:ind w:firstLine="102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</w:p>
        </w:tc>
        <w:tc>
          <w:tcPr>
            <w:tcW w:w="1799" w:type="dxa"/>
            <w:vAlign w:val="center"/>
            <w:tcPrChange w:id="69" w:author="Administrator" w:date="2016-03-28T18:37:00Z">
              <w:tcPr>
                <w:tcW w:w="1799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210"/>
              <w:rPr>
                <w:rFonts w:ascii="Tahoma" w:hAnsi="Tahoma"/>
                <w:bCs/>
                <w:color w:val="000000"/>
                <w:szCs w:val="21"/>
              </w:rPr>
            </w:pPr>
            <w:proofErr w:type="gramStart"/>
            <w:r>
              <w:rPr>
                <w:rFonts w:ascii="Tahoma" w:hAnsi="Tahoma" w:hint="eastAsia"/>
                <w:bCs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2480" w:type="dxa"/>
            <w:vAlign w:val="center"/>
            <w:tcPrChange w:id="70" w:author="Administrator" w:date="2016-03-28T18:37:00Z">
              <w:tcPr>
                <w:tcW w:w="270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108" w:hanging="3"/>
              <w:jc w:val="center"/>
              <w:rPr>
                <w:rFonts w:ascii="Tahoma" w:hAnsi="Tahoma"/>
                <w:b/>
                <w:bCs/>
                <w:color w:val="000000"/>
                <w:szCs w:val="21"/>
              </w:rPr>
            </w:pPr>
            <w:r>
              <w:rPr>
                <w:rFonts w:ascii="宋体" w:cs="宋体" w:hint="eastAsia"/>
                <w:b/>
                <w:bCs/>
                <w:color w:val="000000"/>
                <w:sz w:val="24"/>
                <w:szCs w:val="24"/>
              </w:rPr>
              <w:t>77818100125520</w:t>
            </w:r>
          </w:p>
        </w:tc>
        <w:tc>
          <w:tcPr>
            <w:tcW w:w="1134" w:type="dxa"/>
            <w:vAlign w:val="center"/>
            <w:tcPrChange w:id="71" w:author="Administrator" w:date="2016-03-28T18:37:00Z">
              <w:tcPr>
                <w:tcW w:w="1260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73"/>
              <w:jc w:val="center"/>
              <w:rPr>
                <w:rFonts w:ascii="Tahoma" w:hAnsi="Tahoma"/>
                <w:bCs/>
                <w:color w:val="000000"/>
                <w:szCs w:val="21"/>
              </w:rPr>
            </w:pPr>
            <w:r>
              <w:rPr>
                <w:rFonts w:ascii="Tahoma" w:hAnsi="Tahoma" w:hint="eastAsia"/>
                <w:bCs/>
                <w:color w:val="000000"/>
                <w:szCs w:val="21"/>
              </w:rPr>
              <w:t>邮编</w:t>
            </w:r>
          </w:p>
        </w:tc>
        <w:tc>
          <w:tcPr>
            <w:tcW w:w="2327" w:type="dxa"/>
            <w:vAlign w:val="center"/>
            <w:tcPrChange w:id="72" w:author="Administrator" w:date="2016-03-28T18:37:00Z">
              <w:tcPr>
                <w:tcW w:w="1981" w:type="dxa"/>
                <w:vAlign w:val="center"/>
              </w:tcPr>
            </w:tcPrChange>
          </w:tcPr>
          <w:p w:rsidR="0073586D" w:rsidRDefault="004C7238">
            <w:pPr>
              <w:spacing w:beforeLines="100" w:before="240" w:afterLines="100" w:after="240" w:line="240" w:lineRule="auto"/>
              <w:ind w:right="-3" w:hanging="3"/>
              <w:jc w:val="center"/>
              <w:rPr>
                <w:rFonts w:ascii="Tahoma" w:hAnsi="Tahoma"/>
                <w:color w:val="000000"/>
                <w:szCs w:val="21"/>
              </w:rPr>
            </w:pPr>
            <w:r>
              <w:rPr>
                <w:rFonts w:ascii="Tahoma" w:hAnsi="Tahoma" w:hint="eastAsia"/>
                <w:b/>
                <w:color w:val="000000"/>
                <w:szCs w:val="21"/>
              </w:rPr>
              <w:t>310012</w:t>
            </w:r>
          </w:p>
        </w:tc>
      </w:tr>
    </w:tbl>
    <w:p w:rsidR="0073586D" w:rsidRDefault="0073586D">
      <w:pPr>
        <w:pStyle w:val="a4"/>
        <w:spacing w:line="240" w:lineRule="auto"/>
        <w:ind w:firstLine="0"/>
        <w:rPr>
          <w:rFonts w:ascii="Tahoma" w:hAnsi="Tahoma"/>
          <w:color w:val="000000"/>
          <w:sz w:val="21"/>
        </w:rPr>
      </w:pPr>
    </w:p>
    <w:sectPr w:rsidR="0073586D">
      <w:pgSz w:w="11906" w:h="16838"/>
      <w:pgMar w:top="1440" w:right="1826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03" w:rsidRDefault="007B1F03">
      <w:pPr>
        <w:spacing w:line="240" w:lineRule="auto"/>
      </w:pPr>
      <w:r>
        <w:separator/>
      </w:r>
    </w:p>
  </w:endnote>
  <w:endnote w:type="continuationSeparator" w:id="0">
    <w:p w:rsidR="007B1F03" w:rsidRDefault="007B1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w Cen MT">
    <w:altName w:val="Segoe Prin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86D" w:rsidRDefault="004C7238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</w:t>
    </w:r>
    <w:r>
      <w:fldChar w:fldCharType="end"/>
    </w:r>
  </w:p>
  <w:p w:rsidR="0073586D" w:rsidRDefault="0073586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86D" w:rsidRDefault="004C7238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C441BE">
      <w:rPr>
        <w:rStyle w:val="a8"/>
        <w:noProof/>
      </w:rPr>
      <w:t>2</w:t>
    </w:r>
    <w:r>
      <w:fldChar w:fldCharType="end"/>
    </w:r>
  </w:p>
  <w:p w:rsidR="0073586D" w:rsidRDefault="007B1F03">
    <w:pPr>
      <w:pStyle w:val="a6"/>
      <w:jc w:val="center"/>
      <w:rPr>
        <w:rFonts w:ascii="Tw Cen MT" w:eastAsia="楷体_GB2312" w:hAnsi="Tw Cen MT"/>
        <w:sz w:val="24"/>
        <w:szCs w:val="24"/>
      </w:rPr>
    </w:pPr>
    <w:r>
      <w:rPr>
        <w:sz w:val="20"/>
      </w:rPr>
      <w:pict>
        <v:line id="_x0000_s3073" style="position:absolute;left:0;text-align:left;z-index:251658240;mso-width-relative:page;mso-height-relative:page" from="-.05pt,-4.3pt" to="413.95pt,-4.3pt"/>
      </w:pict>
    </w:r>
    <w:proofErr w:type="gramStart"/>
    <w:r w:rsidR="004C7238">
      <w:rPr>
        <w:rFonts w:ascii="Tw Cen MT" w:eastAsia="楷体_GB2312" w:hAnsi="Tw Cen MT" w:hint="eastAsia"/>
        <w:sz w:val="24"/>
        <w:szCs w:val="24"/>
      </w:rPr>
      <w:t>华途软件</w:t>
    </w:r>
    <w:proofErr w:type="gramEnd"/>
    <w:r w:rsidR="004C7238">
      <w:rPr>
        <w:rFonts w:ascii="Tw Cen MT" w:eastAsia="楷体_GB2312" w:hAnsi="Tw Cen MT" w:hint="eastAsia"/>
        <w:sz w:val="24"/>
        <w:szCs w:val="24"/>
      </w:rPr>
      <w:t>有限公司</w:t>
    </w:r>
  </w:p>
  <w:p w:rsidR="0073586D" w:rsidRDefault="004C7238">
    <w:pPr>
      <w:pStyle w:val="a6"/>
      <w:jc w:val="center"/>
      <w:rPr>
        <w:rFonts w:ascii="Tw Cen MT" w:eastAsia="楷体_GB2312" w:hAnsi="Tw Cen MT"/>
        <w:sz w:val="24"/>
        <w:szCs w:val="24"/>
      </w:rPr>
    </w:pPr>
    <w:r>
      <w:rPr>
        <w:rFonts w:ascii="Tw Cen MT" w:eastAsia="楷体_GB2312" w:hAnsi="Tw Cen MT" w:hint="eastAsia"/>
        <w:sz w:val="24"/>
        <w:szCs w:val="24"/>
      </w:rPr>
      <w:t>VAMTOO SOFTWARE CO., LTD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86D" w:rsidRDefault="004C7238">
    <w:pPr>
      <w:pStyle w:val="a6"/>
      <w:jc w:val="center"/>
      <w:rPr>
        <w:rFonts w:ascii="Tw Cen MT" w:eastAsia="楷体_GB2312" w:hAnsi="Tw Cen MT"/>
        <w:sz w:val="24"/>
        <w:szCs w:val="24"/>
      </w:rPr>
    </w:pPr>
    <w:proofErr w:type="gramStart"/>
    <w:r>
      <w:rPr>
        <w:rFonts w:ascii="Tw Cen MT" w:eastAsia="楷体_GB2312" w:hAnsi="Tw Cen MT" w:hint="eastAsia"/>
        <w:sz w:val="24"/>
        <w:szCs w:val="24"/>
      </w:rPr>
      <w:t>华途软件</w:t>
    </w:r>
    <w:proofErr w:type="gramEnd"/>
    <w:r>
      <w:rPr>
        <w:rFonts w:ascii="Tw Cen MT" w:eastAsia="楷体_GB2312" w:hAnsi="Tw Cen MT" w:hint="eastAsia"/>
        <w:sz w:val="24"/>
        <w:szCs w:val="24"/>
      </w:rPr>
      <w:t>有限公司</w:t>
    </w:r>
  </w:p>
  <w:p w:rsidR="0073586D" w:rsidRDefault="004C7238">
    <w:pPr>
      <w:pStyle w:val="a6"/>
      <w:jc w:val="center"/>
      <w:rPr>
        <w:rFonts w:ascii="Tw Cen MT" w:eastAsia="楷体_GB2312" w:hAnsi="Tw Cen MT"/>
        <w:sz w:val="24"/>
        <w:szCs w:val="24"/>
      </w:rPr>
    </w:pPr>
    <w:r>
      <w:rPr>
        <w:rFonts w:ascii="Tw Cen MT" w:eastAsia="楷体_GB2312" w:hAnsi="Tw Cen MT" w:hint="eastAsia"/>
        <w:sz w:val="24"/>
        <w:szCs w:val="24"/>
      </w:rPr>
      <w:t>VAMTOO SOFTWARE CO.,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03" w:rsidRDefault="007B1F03">
      <w:pPr>
        <w:spacing w:line="240" w:lineRule="auto"/>
      </w:pPr>
      <w:r>
        <w:separator/>
      </w:r>
    </w:p>
  </w:footnote>
  <w:footnote w:type="continuationSeparator" w:id="0">
    <w:p w:rsidR="007B1F03" w:rsidRDefault="007B1F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86D" w:rsidRDefault="004C7238">
    <w:pPr>
      <w:pStyle w:val="a7"/>
      <w:jc w:val="both"/>
      <w:rPr>
        <w:rFonts w:ascii="楷体_GB2312" w:eastAsia="楷体_GB2312" w:hAnsi="黑体"/>
        <w:b/>
        <w:sz w:val="24"/>
        <w:szCs w:val="24"/>
      </w:rPr>
    </w:pPr>
    <w:r>
      <w:rPr>
        <w:rFonts w:ascii="黑体" w:eastAsia="黑体" w:hAnsi="黑体"/>
        <w:noProof/>
        <w:sz w:val="30"/>
        <w:szCs w:val="30"/>
      </w:rPr>
      <w:drawing>
        <wp:inline distT="0" distB="0" distL="0" distR="0">
          <wp:extent cx="1057275" cy="295275"/>
          <wp:effectExtent l="19050" t="0" r="9525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  <w:sz w:val="30"/>
        <w:szCs w:val="30"/>
      </w:rPr>
      <w:t xml:space="preserve">                          </w:t>
    </w:r>
    <w:r>
      <w:rPr>
        <w:rFonts w:ascii="楷体_GB2312" w:eastAsia="楷体_GB2312" w:hAnsi="宋体" w:hint="eastAsia"/>
        <w:b/>
        <w:sz w:val="24"/>
        <w:szCs w:val="24"/>
      </w:rPr>
      <w:t>中国数据安全行业领导者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000000C"/>
    <w:multiLevelType w:val="multilevel"/>
    <w:tmpl w:val="0000000C"/>
    <w:lvl w:ilvl="0">
      <w:start w:val="2"/>
      <w:numFmt w:val="decimal"/>
      <w:lvlText w:val="%1、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6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0" w:hash="xhbGNsxHzjiy6OnisjKRTUhzfcM=" w:salt="CDEijYi2oTpDpIXsbPEVvw=="/>
  <w:defaultTabStop w:val="424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C26F7"/>
    <w:rsid w:val="001019AB"/>
    <w:rsid w:val="00113727"/>
    <w:rsid w:val="00123D93"/>
    <w:rsid w:val="00152BF7"/>
    <w:rsid w:val="00153CBF"/>
    <w:rsid w:val="00172A27"/>
    <w:rsid w:val="00180281"/>
    <w:rsid w:val="001D26E6"/>
    <w:rsid w:val="00231648"/>
    <w:rsid w:val="00273DBC"/>
    <w:rsid w:val="002953A1"/>
    <w:rsid w:val="002A57F3"/>
    <w:rsid w:val="002C1DC3"/>
    <w:rsid w:val="002C727E"/>
    <w:rsid w:val="002E4793"/>
    <w:rsid w:val="00316585"/>
    <w:rsid w:val="0034617C"/>
    <w:rsid w:val="00353026"/>
    <w:rsid w:val="003A27B3"/>
    <w:rsid w:val="00414EA2"/>
    <w:rsid w:val="00444021"/>
    <w:rsid w:val="004A3044"/>
    <w:rsid w:val="004C2978"/>
    <w:rsid w:val="004C7238"/>
    <w:rsid w:val="00501CB5"/>
    <w:rsid w:val="005604A8"/>
    <w:rsid w:val="00587F09"/>
    <w:rsid w:val="005A37E5"/>
    <w:rsid w:val="005B4EFB"/>
    <w:rsid w:val="00616593"/>
    <w:rsid w:val="0062722C"/>
    <w:rsid w:val="006E4E3B"/>
    <w:rsid w:val="0070617E"/>
    <w:rsid w:val="0073586D"/>
    <w:rsid w:val="00783050"/>
    <w:rsid w:val="00791E7A"/>
    <w:rsid w:val="0079382D"/>
    <w:rsid w:val="007B1F03"/>
    <w:rsid w:val="007C1040"/>
    <w:rsid w:val="007F1896"/>
    <w:rsid w:val="007F4D53"/>
    <w:rsid w:val="008154FF"/>
    <w:rsid w:val="0083470B"/>
    <w:rsid w:val="0086417D"/>
    <w:rsid w:val="00886A82"/>
    <w:rsid w:val="009358A8"/>
    <w:rsid w:val="009569A1"/>
    <w:rsid w:val="009862B8"/>
    <w:rsid w:val="009E691E"/>
    <w:rsid w:val="00A1474F"/>
    <w:rsid w:val="00A46898"/>
    <w:rsid w:val="00A55BA6"/>
    <w:rsid w:val="00AD1607"/>
    <w:rsid w:val="00AF4E36"/>
    <w:rsid w:val="00BB609B"/>
    <w:rsid w:val="00BC2AC9"/>
    <w:rsid w:val="00C441BE"/>
    <w:rsid w:val="00C645DC"/>
    <w:rsid w:val="00C74E01"/>
    <w:rsid w:val="00CB38CC"/>
    <w:rsid w:val="00D210A0"/>
    <w:rsid w:val="00DA731D"/>
    <w:rsid w:val="00DD68DC"/>
    <w:rsid w:val="00E37827"/>
    <w:rsid w:val="00EB3EC1"/>
    <w:rsid w:val="00EC59C8"/>
    <w:rsid w:val="00F12C8D"/>
    <w:rsid w:val="00F32C42"/>
    <w:rsid w:val="00F407A8"/>
    <w:rsid w:val="00F465E3"/>
    <w:rsid w:val="00F77015"/>
    <w:rsid w:val="090A376F"/>
    <w:rsid w:val="13066D12"/>
    <w:rsid w:val="29A72D4A"/>
    <w:rsid w:val="34297124"/>
    <w:rsid w:val="3E917015"/>
    <w:rsid w:val="439421AC"/>
    <w:rsid w:val="515D5C83"/>
    <w:rsid w:val="63E6660F"/>
    <w:rsid w:val="7077334E"/>
    <w:rsid w:val="76650B1F"/>
    <w:rsid w:val="7F4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8343627-1D4A-481F-977C-48175959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8280"/>
      </w:tabs>
      <w:spacing w:line="600" w:lineRule="exact"/>
    </w:pPr>
    <w:rPr>
      <w:sz w:val="32"/>
    </w:rPr>
  </w:style>
  <w:style w:type="paragraph" w:styleId="a4">
    <w:name w:val="Body Text Indent"/>
    <w:basedOn w:val="a"/>
    <w:link w:val="Char"/>
    <w:qFormat/>
    <w:pPr>
      <w:tabs>
        <w:tab w:val="left" w:pos="8280"/>
      </w:tabs>
      <w:spacing w:line="600" w:lineRule="exact"/>
      <w:ind w:firstLine="612"/>
    </w:pPr>
    <w:rPr>
      <w:sz w:val="28"/>
    </w:rPr>
  </w:style>
  <w:style w:type="paragraph" w:styleId="2">
    <w:name w:val="Body Text Indent 2"/>
    <w:basedOn w:val="a"/>
    <w:qFormat/>
    <w:pPr>
      <w:tabs>
        <w:tab w:val="left" w:pos="8280"/>
      </w:tabs>
      <w:spacing w:line="400" w:lineRule="exact"/>
      <w:ind w:firstLine="612"/>
    </w:pPr>
    <w:rPr>
      <w:b/>
      <w:bCs/>
      <w:i/>
      <w:iCs/>
      <w:sz w:val="28"/>
    </w:rPr>
  </w:style>
  <w:style w:type="paragraph" w:styleId="a5">
    <w:name w:val="Balloon Text"/>
    <w:basedOn w:val="a"/>
    <w:link w:val="Char0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3">
    <w:name w:val="Body Text Indent 3"/>
    <w:basedOn w:val="a"/>
    <w:qFormat/>
    <w:pPr>
      <w:tabs>
        <w:tab w:val="left" w:pos="1152"/>
      </w:tabs>
      <w:spacing w:line="400" w:lineRule="atLeast"/>
      <w:ind w:firstLineChars="253" w:firstLine="610"/>
    </w:pPr>
    <w:rPr>
      <w:b/>
      <w:bCs/>
      <w:i/>
      <w:iCs/>
      <w:sz w:val="24"/>
    </w:rPr>
  </w:style>
  <w:style w:type="paragraph" w:styleId="20">
    <w:name w:val="Body Text 2"/>
    <w:basedOn w:val="a"/>
    <w:qFormat/>
    <w:pPr>
      <w:spacing w:line="400" w:lineRule="atLeast"/>
    </w:pPr>
    <w:rPr>
      <w:b/>
      <w:bCs/>
      <w:i/>
      <w:iCs/>
      <w:sz w:val="24"/>
    </w:rPr>
  </w:style>
  <w:style w:type="character" w:styleId="a8">
    <w:name w:val="page number"/>
    <w:basedOn w:val="a0"/>
    <w:qFormat/>
  </w:style>
  <w:style w:type="character" w:customStyle="1" w:styleId="Char0">
    <w:name w:val="批注框文本 Char"/>
    <w:link w:val="a5"/>
    <w:qFormat/>
    <w:rPr>
      <w:sz w:val="18"/>
      <w:szCs w:val="18"/>
    </w:rPr>
  </w:style>
  <w:style w:type="character" w:customStyle="1" w:styleId="Char2">
    <w:name w:val="页眉 Char"/>
    <w:link w:val="a7"/>
    <w:uiPriority w:val="99"/>
    <w:qFormat/>
    <w:rPr>
      <w:sz w:val="18"/>
      <w:szCs w:val="18"/>
    </w:rPr>
  </w:style>
  <w:style w:type="character" w:customStyle="1" w:styleId="Char">
    <w:name w:val="正文文本缩进 Char"/>
    <w:link w:val="a4"/>
    <w:qFormat/>
    <w:rPr>
      <w:sz w:val="2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a9">
    <w:name w:val="标准"/>
    <w:basedOn w:val="a"/>
    <w:qFormat/>
    <w:pPr>
      <w:jc w:val="center"/>
    </w:pPr>
    <w:rPr>
      <w:b/>
      <w:sz w:val="48"/>
    </w:rPr>
  </w:style>
  <w:style w:type="character" w:customStyle="1" w:styleId="Char1">
    <w:name w:val="页脚 Char"/>
    <w:link w:val="a6"/>
    <w:uiPriority w:val="99"/>
    <w:qFormat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9BBA856C094D54AC36F4ECDF0566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B5CFA-2891-414A-AC7C-35683C23BFCB}"/>
      </w:docPartPr>
      <w:docPartBody>
        <w:p w:rsidR="00B55ED2" w:rsidRDefault="00DB74FD">
          <w:pPr>
            <w:pStyle w:val="839BBA856C094D54AC36F4ECDF0566DD1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82C1D6D680724670B2F721AB26FE8E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BD3170-554B-440F-833F-8FD2E0156574}"/>
      </w:docPartPr>
      <w:docPartBody>
        <w:p w:rsidR="00B55ED2" w:rsidRDefault="00DB74FD">
          <w:pPr>
            <w:pStyle w:val="82C1D6D680724670B2F721AB26FE8E39"/>
          </w:pPr>
          <w:r>
            <w:rPr>
              <w:rStyle w:val="1"/>
              <w:rFonts w:hint="eastAsia"/>
            </w:rPr>
            <w:t>输入。</w:t>
          </w:r>
        </w:p>
      </w:docPartBody>
    </w:docPart>
    <w:docPart>
      <w:docPartPr>
        <w:name w:val="E48FAD485B8D4D9DA33A61420498BF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87027F-C15E-479D-BC1C-43E72E17350D}"/>
      </w:docPartPr>
      <w:docPartBody>
        <w:p w:rsidR="00B55ED2" w:rsidRDefault="00DB74FD">
          <w:pPr>
            <w:pStyle w:val="E48FAD485B8D4D9DA33A61420498BF78"/>
          </w:pPr>
          <w:r>
            <w:rPr>
              <w:rStyle w:val="1"/>
              <w:rFonts w:hint="eastAsia"/>
            </w:rPr>
            <w:t>输入。</w:t>
          </w:r>
        </w:p>
      </w:docPartBody>
    </w:docPart>
    <w:docPart>
      <w:docPartPr>
        <w:name w:val="6C98A3C7FD6F44E4B0649858774BE2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0AB6C5-B781-49B9-8DC2-0F5D4D9E04B3}"/>
      </w:docPartPr>
      <w:docPartBody>
        <w:p w:rsidR="00B55ED2" w:rsidRDefault="00DB74FD">
          <w:pPr>
            <w:pStyle w:val="6C98A3C7FD6F44E4B0649858774BE26E"/>
          </w:pPr>
          <w:r>
            <w:rPr>
              <w:rStyle w:val="1"/>
              <w:rFonts w:hint="eastAsia"/>
            </w:rPr>
            <w:t>输入。</w:t>
          </w:r>
        </w:p>
      </w:docPartBody>
    </w:docPart>
    <w:docPart>
      <w:docPartPr>
        <w:name w:val="93E60475CB174AC59DBE2B444706E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C19952-A1B8-4DEC-8CD1-A114B5380E6A}"/>
      </w:docPartPr>
      <w:docPartBody>
        <w:p w:rsidR="00B55ED2" w:rsidRDefault="00DB74FD">
          <w:pPr>
            <w:pStyle w:val="93E60475CB174AC59DBE2B444706E5B8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543B18ABDC4D4DE6BB8D1C47217C9A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151F05-CF2A-4DCB-B21A-D01E30C0BCF4}"/>
      </w:docPartPr>
      <w:docPartBody>
        <w:p w:rsidR="00B55ED2" w:rsidRDefault="00DB74FD">
          <w:pPr>
            <w:pStyle w:val="543B18ABDC4D4DE6BB8D1C47217C9AB8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DD14D5BF0B4A408CA5CD689C1B6DE2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22BB23-406C-4B43-87C4-70A4325FCA4A}"/>
      </w:docPartPr>
      <w:docPartBody>
        <w:p w:rsidR="00B55ED2" w:rsidRDefault="00DB74FD">
          <w:pPr>
            <w:pStyle w:val="DD14D5BF0B4A408CA5CD689C1B6DE2EC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81A9DB8B22FA441EB9FF14D19E55C3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100D5-07D7-4C40-A339-63AD04BEA32C}"/>
      </w:docPartPr>
      <w:docPartBody>
        <w:p w:rsidR="00B55ED2" w:rsidRDefault="00DB74FD">
          <w:pPr>
            <w:pStyle w:val="81A9DB8B22FA441EB9FF14D19E55C3B2"/>
          </w:pPr>
          <w:r>
            <w:rPr>
              <w:rStyle w:val="1"/>
              <w:rFonts w:hint="eastAsia"/>
              <w:u w:val="single"/>
            </w:rPr>
            <w:t>单击此处输入文字。</w:t>
          </w:r>
        </w:p>
      </w:docPartBody>
    </w:docPart>
    <w:docPart>
      <w:docPartPr>
        <w:name w:val="57FF70F2787E4D50978A831A03BF71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73E2B-B75D-46E3-A7F8-A9E96FA3B7BF}"/>
      </w:docPartPr>
      <w:docPartBody>
        <w:p w:rsidR="00B55ED2" w:rsidRDefault="00DB74FD">
          <w:pPr>
            <w:pStyle w:val="57FF70F2787E4D50978A831A03BF71F5"/>
          </w:pPr>
          <w:r>
            <w:rPr>
              <w:rStyle w:val="1"/>
              <w:rFonts w:hint="eastAsia"/>
              <w:u w:val="single"/>
            </w:rPr>
            <w:t>单击此处输入文字。</w:t>
          </w:r>
        </w:p>
      </w:docPartBody>
    </w:docPart>
    <w:docPart>
      <w:docPartPr>
        <w:name w:val="B3F7408AC44641ADB7216E504CBCC7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D99550-4553-4B0E-BC9F-B1A4E09B936B}"/>
      </w:docPartPr>
      <w:docPartBody>
        <w:p w:rsidR="00B55ED2" w:rsidRDefault="00DB74FD">
          <w:pPr>
            <w:pStyle w:val="B3F7408AC44641ADB7216E504CBCC7BB"/>
          </w:pPr>
          <w:r>
            <w:rPr>
              <w:rStyle w:val="1"/>
              <w:rFonts w:hint="eastAsia"/>
              <w:u w:val="single"/>
            </w:rPr>
            <w:t>单击此处输入文字。</w:t>
          </w:r>
        </w:p>
      </w:docPartBody>
    </w:docPart>
    <w:docPart>
      <w:docPartPr>
        <w:name w:val="FEDC252E5E14412DB80E3B77934F1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DF3CAA-2712-485D-9948-49A37F6153B5}"/>
      </w:docPartPr>
      <w:docPartBody>
        <w:p w:rsidR="00B55ED2" w:rsidRDefault="00DB74FD">
          <w:pPr>
            <w:pStyle w:val="FEDC252E5E14412DB80E3B77934F1337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AEB5F1F4D6C74A8E8F255FD1756133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8ABA86-5ED9-40C4-82C4-DC8941D36D65}"/>
      </w:docPartPr>
      <w:docPartBody>
        <w:p w:rsidR="00B55ED2" w:rsidRDefault="00DB74FD">
          <w:pPr>
            <w:pStyle w:val="AEB5F1F4D6C74A8E8F255FD1756133BA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A3610E0C07F14671A3D90F1E5E121E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A16273-4B20-485D-8E82-C1CFBE8BAE2C}"/>
      </w:docPartPr>
      <w:docPartBody>
        <w:p w:rsidR="00B55ED2" w:rsidRDefault="00DB74FD">
          <w:pPr>
            <w:pStyle w:val="A3610E0C07F14671A3D90F1E5E121E41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7FCB5AA84684D71B5A9365C094A3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EEF287-8FEB-45B6-9A0C-F85ABF48B4E8}"/>
      </w:docPartPr>
      <w:docPartBody>
        <w:p w:rsidR="00B55ED2" w:rsidRDefault="00DB74FD">
          <w:pPr>
            <w:pStyle w:val="47FCB5AA84684D71B5A9365C094A3018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02E9ABC99B414C5A9F9D9FAB02D60A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B5E7DB-5F6B-46A8-9488-C7B37976E500}"/>
      </w:docPartPr>
      <w:docPartBody>
        <w:p w:rsidR="00B55ED2" w:rsidRDefault="00DB74FD">
          <w:pPr>
            <w:pStyle w:val="02E9ABC99B414C5A9F9D9FAB02D60A97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75E5ED78A0B94AC4B72359F7C43AF3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087F67-641A-47A5-9C58-2BEE830CE999}"/>
      </w:docPartPr>
      <w:docPartBody>
        <w:p w:rsidR="00B55ED2" w:rsidRDefault="00DB74FD">
          <w:pPr>
            <w:pStyle w:val="75E5ED78A0B94AC4B72359F7C43AF36E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540B1A0450F644FDBC8E48C6BB969B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030EC5-29CC-4B45-B509-218F75CEAFF0}"/>
      </w:docPartPr>
      <w:docPartBody>
        <w:p w:rsidR="00B55ED2" w:rsidRDefault="00DB74FD">
          <w:pPr>
            <w:pStyle w:val="540B1A0450F644FDBC8E48C6BB969B77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EBB5D80A292344F39B68B11C0EF48E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05FDB2-C876-4A79-9472-83A1C56EB3DC}"/>
      </w:docPartPr>
      <w:docPartBody>
        <w:p w:rsidR="00B55ED2" w:rsidRDefault="00DB74FD">
          <w:pPr>
            <w:pStyle w:val="EBB5D80A292344F39B68B11C0EF48EFB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A4610D021CF54FF38CAB5A1743688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9446AA-2112-4954-9996-0B38C719D351}"/>
      </w:docPartPr>
      <w:docPartBody>
        <w:p w:rsidR="00B55ED2" w:rsidRDefault="00DB74FD">
          <w:pPr>
            <w:pStyle w:val="A4610D021CF54FF38CAB5A1743688A10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2314185F68DB4F56A8A925AAFD315B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109B11-3FC2-4479-AFB4-BE1FB3C85EF3}"/>
      </w:docPartPr>
      <w:docPartBody>
        <w:p w:rsidR="00B55ED2" w:rsidRDefault="00DB74FD">
          <w:pPr>
            <w:pStyle w:val="2314185F68DB4F56A8A925AAFD315B8C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258137982FD740FE9BDA45931D90CE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8608C7-AB57-4AF4-A29D-79E692B1CC83}"/>
      </w:docPartPr>
      <w:docPartBody>
        <w:p w:rsidR="00B55ED2" w:rsidRDefault="00DB74FD">
          <w:pPr>
            <w:pStyle w:val="258137982FD740FE9BDA45931D90CEC8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3D4CDD95E8E04AC4B935AE62387771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9E714-2786-4141-BB72-769C9B5A0370}"/>
      </w:docPartPr>
      <w:docPartBody>
        <w:p w:rsidR="00B55ED2" w:rsidRDefault="00DB74FD">
          <w:pPr>
            <w:pStyle w:val="3D4CDD95E8E04AC4B935AE62387771BD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97D7D88F77A4D678B4200572674CB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11F8D8-80E0-4750-8E37-97320C5FBE6E}"/>
      </w:docPartPr>
      <w:docPartBody>
        <w:p w:rsidR="00B55ED2" w:rsidRDefault="00DB74FD">
          <w:pPr>
            <w:pStyle w:val="497D7D88F77A4D678B4200572674CBDD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FB67451788D84260B44D4BEF745543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E93AF8-5CEB-4C54-AAEE-D4D7DD3C4CCD}"/>
      </w:docPartPr>
      <w:docPartBody>
        <w:p w:rsidR="00B55ED2" w:rsidRDefault="00DB74FD">
          <w:pPr>
            <w:pStyle w:val="FB67451788D84260B44D4BEF745543AD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6881315F291B415F986564FB6EDFE0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25380-00EF-4A58-8E09-9FA97CA516E9}"/>
      </w:docPartPr>
      <w:docPartBody>
        <w:p w:rsidR="00B55ED2" w:rsidRDefault="00DB74FD">
          <w:pPr>
            <w:pStyle w:val="6881315F291B415F986564FB6EDFE040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F31D2D-F18C-4600-AC0B-D67D36C09454}"/>
      </w:docPartPr>
      <w:docPartBody>
        <w:p w:rsidR="00B55ED2" w:rsidRDefault="00DB74FD"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{35c92a3d-3826-40c7-ab24-a0e1ee391bd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C92A3D-3826-40C7-AB24-A0E1EE391BDD}"/>
      </w:docPartPr>
      <w:docPartBody>
        <w:p w:rsidR="00B55ED2" w:rsidRDefault="00DB74FD">
          <w:pPr>
            <w:pStyle w:val="DD14D5BF0B4A408CA5CD689C1B6DE2EC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w Cen MT">
    <w:altName w:val="Segoe Prin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45F8"/>
    <w:rsid w:val="0014581A"/>
    <w:rsid w:val="004977D3"/>
    <w:rsid w:val="0065656F"/>
    <w:rsid w:val="008610D5"/>
    <w:rsid w:val="00B55ED2"/>
    <w:rsid w:val="00B757D8"/>
    <w:rsid w:val="00BB32A4"/>
    <w:rsid w:val="00CC41D7"/>
    <w:rsid w:val="00DB74FD"/>
    <w:rsid w:val="00E76210"/>
    <w:rsid w:val="00F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839BBA856C094D54AC36F4ECDF0566DD">
    <w:name w:val="839BBA856C094D54AC36F4ECDF0566DD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839BBA856C094D54AC36F4ECDF0566DD1">
    <w:name w:val="839BBA856C094D54AC36F4ECDF0566DD1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82C1D6D680724670B2F721AB26FE8E39">
    <w:name w:val="82C1D6D680724670B2F721AB26FE8E39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E48FAD485B8D4D9DA33A61420498BF78">
    <w:name w:val="E48FAD485B8D4D9DA33A61420498BF78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6C98A3C7FD6F44E4B0649858774BE26E">
    <w:name w:val="6C98A3C7FD6F44E4B0649858774BE26E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93E60475CB174AC59DBE2B444706E5B8">
    <w:name w:val="93E60475CB174AC59DBE2B444706E5B8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543B18ABDC4D4DE6BB8D1C47217C9AB8">
    <w:name w:val="543B18ABDC4D4DE6BB8D1C47217C9AB8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DD14D5BF0B4A408CA5CD689C1B6DE2EC">
    <w:name w:val="DD14D5BF0B4A408CA5CD689C1B6DE2EC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478BE58EFA7247BDBE0C72E7DE82D19D">
    <w:name w:val="478BE58EFA7247BDBE0C72E7DE82D19D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81A9DB8B22FA441EB9FF14D19E55C3B2">
    <w:name w:val="81A9DB8B22FA441EB9FF14D19E55C3B2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57FF70F2787E4D50978A831A03BF71F5">
    <w:name w:val="57FF70F2787E4D50978A831A03BF71F5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B3F7408AC44641ADB7216E504CBCC7BB">
    <w:name w:val="B3F7408AC44641ADB7216E504CBCC7BB"/>
    <w:qFormat/>
    <w:pPr>
      <w:widowControl w:val="0"/>
      <w:tabs>
        <w:tab w:val="left" w:pos="8280"/>
      </w:tabs>
      <w:adjustRightInd w:val="0"/>
      <w:spacing w:line="600" w:lineRule="exact"/>
      <w:ind w:firstLine="612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paragraph" w:customStyle="1" w:styleId="FEDC252E5E14412DB80E3B77934F1337">
    <w:name w:val="FEDC252E5E14412DB80E3B77934F1337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AEB5F1F4D6C74A8E8F255FD1756133BA">
    <w:name w:val="AEB5F1F4D6C74A8E8F255FD1756133BA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A3610E0C07F14671A3D90F1E5E121E41">
    <w:name w:val="A3610E0C07F14671A3D90F1E5E121E41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47FCB5AA84684D71B5A9365C094A3018">
    <w:name w:val="47FCB5AA84684D71B5A9365C094A3018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02E9ABC99B414C5A9F9D9FAB02D60A97">
    <w:name w:val="02E9ABC99B414C5A9F9D9FAB02D60A97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75E5ED78A0B94AC4B72359F7C43AF36E">
    <w:name w:val="75E5ED78A0B94AC4B72359F7C43AF36E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540B1A0450F644FDBC8E48C6BB969B77">
    <w:name w:val="540B1A0450F644FDBC8E48C6BB969B77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EBB5D80A292344F39B68B11C0EF48EFB">
    <w:name w:val="EBB5D80A292344F39B68B11C0EF48EFB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A4610D021CF54FF38CAB5A1743688A10">
    <w:name w:val="A4610D021CF54FF38CAB5A1743688A10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2314185F68DB4F56A8A925AAFD315B8C">
    <w:name w:val="2314185F68DB4F56A8A925AAFD315B8C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258137982FD740FE9BDA45931D90CEC8">
    <w:name w:val="258137982FD740FE9BDA45931D90CEC8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3D4CDD95E8E04AC4B935AE62387771BD">
    <w:name w:val="3D4CDD95E8E04AC4B935AE62387771BD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497D7D88F77A4D678B4200572674CBDD">
    <w:name w:val="497D7D88F77A4D678B4200572674CBDD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FB67451788D84260B44D4BEF745543AD">
    <w:name w:val="FB67451788D84260B44D4BEF745543AD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customStyle="1" w:styleId="6881315F291B415F986564FB6EDFE040">
    <w:name w:val="6881315F291B415F986564FB6EDFE040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305</Words>
  <Characters>1743</Characters>
  <Application>Microsoft Office Word</Application>
  <DocSecurity>0</DocSecurity>
  <Lines>14</Lines>
  <Paragraphs>4</Paragraphs>
  <ScaleCrop>false</ScaleCrop>
  <Company>计算机所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合同登记编号：</dc:title>
  <dc:creator>刘永清</dc:creator>
  <cp:lastModifiedBy>china</cp:lastModifiedBy>
  <cp:revision>19</cp:revision>
  <cp:lastPrinted>2003-10-20T08:17:00Z</cp:lastPrinted>
  <dcterms:created xsi:type="dcterms:W3CDTF">2014-11-28T01:39:00Z</dcterms:created>
  <dcterms:modified xsi:type="dcterms:W3CDTF">2017-04-12T06:06:00Z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